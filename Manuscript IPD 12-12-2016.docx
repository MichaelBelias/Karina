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C9F" w:rsidRPr="009D161E" w:rsidRDefault="00DD1B2D" w:rsidP="00865C91">
      <w:pPr>
        <w:spacing w:line="360" w:lineRule="auto"/>
        <w:rPr>
          <w:rFonts w:asciiTheme="minorHAnsi" w:hAnsiTheme="minorHAnsi" w:cstheme="majorHAnsi"/>
          <w:b/>
          <w:szCs w:val="22"/>
        </w:rPr>
      </w:pPr>
      <w:r w:rsidRPr="009D161E">
        <w:rPr>
          <w:rFonts w:asciiTheme="minorHAnsi" w:hAnsiTheme="minorHAnsi" w:cstheme="majorHAnsi"/>
          <w:b/>
          <w:szCs w:val="22"/>
        </w:rPr>
        <w:t>Effectiveness and predictors for response to</w:t>
      </w:r>
      <w:r w:rsidR="00C86C9F" w:rsidRPr="009D161E">
        <w:rPr>
          <w:rFonts w:asciiTheme="minorHAnsi" w:hAnsiTheme="minorHAnsi" w:cstheme="majorHAnsi"/>
          <w:b/>
          <w:szCs w:val="22"/>
        </w:rPr>
        <w:t xml:space="preserve"> </w:t>
      </w:r>
      <w:r w:rsidRPr="009D161E">
        <w:rPr>
          <w:rFonts w:asciiTheme="minorHAnsi" w:hAnsiTheme="minorHAnsi" w:cstheme="majorHAnsi"/>
          <w:b/>
          <w:szCs w:val="22"/>
        </w:rPr>
        <w:t xml:space="preserve">somatostatin analogues in </w:t>
      </w:r>
      <w:r w:rsidR="00C86C9F" w:rsidRPr="009D161E">
        <w:rPr>
          <w:rFonts w:asciiTheme="minorHAnsi" w:hAnsiTheme="minorHAnsi" w:cstheme="majorHAnsi"/>
          <w:b/>
          <w:szCs w:val="22"/>
        </w:rPr>
        <w:t xml:space="preserve">patients with severe gastrointestinal bleeding due to </w:t>
      </w:r>
      <w:proofErr w:type="spellStart"/>
      <w:r w:rsidR="00C86C9F" w:rsidRPr="009D161E">
        <w:rPr>
          <w:rFonts w:asciiTheme="minorHAnsi" w:hAnsiTheme="minorHAnsi" w:cstheme="majorHAnsi"/>
          <w:b/>
          <w:szCs w:val="22"/>
        </w:rPr>
        <w:t>angiodysplasias</w:t>
      </w:r>
      <w:proofErr w:type="spellEnd"/>
      <w:r w:rsidR="00C86C9F" w:rsidRPr="009D161E">
        <w:rPr>
          <w:rFonts w:asciiTheme="minorHAnsi" w:hAnsiTheme="minorHAnsi" w:cstheme="majorHAnsi"/>
          <w:b/>
          <w:szCs w:val="22"/>
        </w:rPr>
        <w:t>: a pooled analysis of individual patient data</w:t>
      </w:r>
    </w:p>
    <w:p w:rsidR="00C86C9F" w:rsidRPr="009D161E" w:rsidRDefault="00C86C9F" w:rsidP="00865C91">
      <w:pPr>
        <w:spacing w:line="360" w:lineRule="auto"/>
        <w:rPr>
          <w:rFonts w:asciiTheme="minorHAnsi" w:hAnsiTheme="minorHAnsi" w:cstheme="majorHAnsi"/>
          <w:szCs w:val="22"/>
        </w:rPr>
      </w:pPr>
    </w:p>
    <w:p w:rsidR="00C86C9F" w:rsidRPr="009D161E" w:rsidRDefault="00C86C9F" w:rsidP="00865C91">
      <w:pPr>
        <w:spacing w:line="360" w:lineRule="auto"/>
        <w:rPr>
          <w:rFonts w:asciiTheme="minorHAnsi" w:hAnsiTheme="minorHAnsi" w:cstheme="majorHAnsi"/>
          <w:szCs w:val="22"/>
        </w:rPr>
      </w:pPr>
      <w:r w:rsidRPr="009D161E">
        <w:rPr>
          <w:rFonts w:asciiTheme="minorHAnsi" w:hAnsiTheme="minorHAnsi" w:cstheme="majorHAnsi"/>
          <w:szCs w:val="22"/>
        </w:rPr>
        <w:t>K.V. Grooteman</w:t>
      </w:r>
      <w:r w:rsidRPr="009D161E">
        <w:rPr>
          <w:rFonts w:asciiTheme="minorHAnsi" w:hAnsiTheme="minorHAnsi" w:cstheme="majorHAnsi"/>
          <w:szCs w:val="22"/>
          <w:vertAlign w:val="superscript"/>
        </w:rPr>
        <w:t>1</w:t>
      </w:r>
      <w:r w:rsidRPr="009D161E">
        <w:rPr>
          <w:rFonts w:asciiTheme="minorHAnsi" w:hAnsiTheme="minorHAnsi" w:cstheme="majorHAnsi"/>
          <w:szCs w:val="22"/>
        </w:rPr>
        <w:t xml:space="preserve">, </w:t>
      </w:r>
      <w:r w:rsidR="007A49EE" w:rsidRPr="009D161E">
        <w:rPr>
          <w:rFonts w:asciiTheme="minorHAnsi" w:hAnsiTheme="minorHAnsi" w:cstheme="majorHAnsi"/>
          <w:szCs w:val="22"/>
        </w:rPr>
        <w:t>A. Rocco</w:t>
      </w:r>
      <w:r w:rsidR="007A49EE" w:rsidRPr="009D161E">
        <w:rPr>
          <w:rFonts w:asciiTheme="minorHAnsi" w:hAnsiTheme="minorHAnsi" w:cstheme="majorHAnsi"/>
          <w:szCs w:val="22"/>
          <w:vertAlign w:val="superscript"/>
        </w:rPr>
        <w:t>2</w:t>
      </w:r>
      <w:r w:rsidR="007A49EE" w:rsidRPr="009D161E">
        <w:rPr>
          <w:rFonts w:asciiTheme="minorHAnsi" w:hAnsiTheme="minorHAnsi" w:cstheme="majorHAnsi"/>
          <w:szCs w:val="22"/>
        </w:rPr>
        <w:t xml:space="preserve">, </w:t>
      </w:r>
      <w:r w:rsidR="003C2586" w:rsidRPr="009D161E">
        <w:rPr>
          <w:rFonts w:asciiTheme="minorHAnsi" w:hAnsiTheme="minorHAnsi" w:cstheme="majorHAnsi"/>
          <w:szCs w:val="22"/>
        </w:rPr>
        <w:t>G. Holleran</w:t>
      </w:r>
      <w:r w:rsidR="003C2586" w:rsidRPr="009D161E">
        <w:rPr>
          <w:rFonts w:asciiTheme="minorHAnsi" w:hAnsiTheme="minorHAnsi" w:cstheme="majorHAnsi"/>
          <w:szCs w:val="22"/>
          <w:vertAlign w:val="superscript"/>
        </w:rPr>
        <w:t>3</w:t>
      </w:r>
      <w:r w:rsidR="003C2586" w:rsidRPr="009D161E">
        <w:rPr>
          <w:rFonts w:asciiTheme="minorHAnsi" w:hAnsiTheme="minorHAnsi" w:cstheme="majorHAnsi"/>
          <w:szCs w:val="22"/>
        </w:rPr>
        <w:t>, P.</w:t>
      </w:r>
      <w:r w:rsidRPr="009D161E">
        <w:rPr>
          <w:rFonts w:asciiTheme="minorHAnsi" w:hAnsiTheme="minorHAnsi" w:cstheme="majorHAnsi"/>
          <w:szCs w:val="22"/>
        </w:rPr>
        <w:t xml:space="preserve"> </w:t>
      </w:r>
      <w:r w:rsidR="003C2586" w:rsidRPr="009D161E">
        <w:rPr>
          <w:rFonts w:asciiTheme="minorHAnsi" w:hAnsiTheme="minorHAnsi" w:cstheme="majorHAnsi"/>
          <w:szCs w:val="22"/>
        </w:rPr>
        <w:t>Salgueiro</w:t>
      </w:r>
      <w:r w:rsidR="003C2586" w:rsidRPr="009D161E">
        <w:rPr>
          <w:rFonts w:asciiTheme="minorHAnsi" w:hAnsiTheme="minorHAnsi" w:cstheme="majorHAnsi"/>
          <w:szCs w:val="22"/>
          <w:vertAlign w:val="superscript"/>
        </w:rPr>
        <w:t>4</w:t>
      </w:r>
      <w:r w:rsidR="003C2586" w:rsidRPr="009D161E">
        <w:rPr>
          <w:rFonts w:asciiTheme="minorHAnsi" w:hAnsiTheme="minorHAnsi" w:cstheme="majorHAnsi"/>
          <w:szCs w:val="22"/>
        </w:rPr>
        <w:t xml:space="preserve">, </w:t>
      </w:r>
      <w:r w:rsidR="00BE6D76" w:rsidRPr="009D161E">
        <w:rPr>
          <w:rFonts w:asciiTheme="minorHAnsi" w:hAnsiTheme="minorHAnsi" w:cstheme="majorHAnsi"/>
          <w:szCs w:val="22"/>
        </w:rPr>
        <w:t>T. Aparicio</w:t>
      </w:r>
      <w:r w:rsidR="00BE6D76" w:rsidRPr="009D161E">
        <w:rPr>
          <w:rFonts w:asciiTheme="minorHAnsi" w:hAnsiTheme="minorHAnsi" w:cstheme="majorHAnsi"/>
          <w:szCs w:val="22"/>
          <w:vertAlign w:val="superscript"/>
        </w:rPr>
        <w:t>5</w:t>
      </w:r>
      <w:r w:rsidR="00BE6D76" w:rsidRPr="009D161E">
        <w:rPr>
          <w:rFonts w:asciiTheme="minorHAnsi" w:hAnsiTheme="minorHAnsi" w:cstheme="majorHAnsi"/>
          <w:szCs w:val="22"/>
        </w:rPr>
        <w:t xml:space="preserve">, </w:t>
      </w:r>
      <w:r w:rsidR="00CD04BD" w:rsidRPr="009D161E">
        <w:rPr>
          <w:rFonts w:asciiTheme="minorHAnsi" w:hAnsiTheme="minorHAnsi" w:cstheme="majorHAnsi"/>
          <w:szCs w:val="22"/>
        </w:rPr>
        <w:t>G. Scaglione</w:t>
      </w:r>
      <w:r w:rsidR="00CD04BD" w:rsidRPr="009D161E">
        <w:rPr>
          <w:rFonts w:asciiTheme="minorHAnsi" w:hAnsiTheme="minorHAnsi" w:cstheme="majorHAnsi"/>
          <w:szCs w:val="22"/>
          <w:vertAlign w:val="superscript"/>
        </w:rPr>
        <w:t>6</w:t>
      </w:r>
      <w:r w:rsidR="00CD04BD" w:rsidRPr="009D161E">
        <w:rPr>
          <w:rFonts w:asciiTheme="minorHAnsi" w:hAnsiTheme="minorHAnsi" w:cstheme="majorHAnsi"/>
          <w:szCs w:val="22"/>
        </w:rPr>
        <w:t>,</w:t>
      </w:r>
      <w:r w:rsidRPr="009D161E">
        <w:rPr>
          <w:rFonts w:asciiTheme="minorHAnsi" w:hAnsiTheme="minorHAnsi" w:cstheme="majorHAnsi"/>
          <w:szCs w:val="22"/>
        </w:rPr>
        <w:t xml:space="preserve"> </w:t>
      </w:r>
      <w:r w:rsidR="00A4622C" w:rsidRPr="009D161E">
        <w:rPr>
          <w:rFonts w:asciiTheme="minorHAnsi" w:hAnsiTheme="minorHAnsi" w:cstheme="majorHAnsi"/>
          <w:szCs w:val="22"/>
        </w:rPr>
        <w:t>R.P. Manzano</w:t>
      </w:r>
      <w:r w:rsidR="00A4622C" w:rsidRPr="009D161E">
        <w:rPr>
          <w:rFonts w:asciiTheme="minorHAnsi" w:hAnsiTheme="minorHAnsi" w:cstheme="majorHAnsi"/>
          <w:szCs w:val="22"/>
          <w:vertAlign w:val="superscript"/>
        </w:rPr>
        <w:t>7</w:t>
      </w:r>
      <w:r w:rsidR="00A4622C" w:rsidRPr="009D161E">
        <w:rPr>
          <w:rFonts w:asciiTheme="minorHAnsi" w:hAnsiTheme="minorHAnsi" w:cstheme="majorHAnsi"/>
          <w:szCs w:val="22"/>
        </w:rPr>
        <w:t xml:space="preserve">, </w:t>
      </w:r>
      <w:r w:rsidR="00865C91" w:rsidRPr="009D161E">
        <w:rPr>
          <w:rFonts w:asciiTheme="minorHAnsi" w:hAnsiTheme="minorHAnsi" w:cstheme="majorHAnsi"/>
          <w:szCs w:val="22"/>
        </w:rPr>
        <w:t>D. Sauterau</w:t>
      </w:r>
      <w:r w:rsidR="00865C91" w:rsidRPr="009D161E">
        <w:rPr>
          <w:rFonts w:asciiTheme="minorHAnsi" w:hAnsiTheme="minorHAnsi" w:cstheme="majorHAnsi"/>
          <w:szCs w:val="22"/>
          <w:vertAlign w:val="superscript"/>
        </w:rPr>
        <w:t>8</w:t>
      </w:r>
      <w:r w:rsidR="00865C91" w:rsidRPr="009D161E">
        <w:rPr>
          <w:rFonts w:asciiTheme="minorHAnsi" w:hAnsiTheme="minorHAnsi" w:cstheme="majorHAnsi"/>
          <w:szCs w:val="22"/>
        </w:rPr>
        <w:t>, S. Michopoulos</w:t>
      </w:r>
      <w:r w:rsidR="00865C91" w:rsidRPr="009D161E">
        <w:rPr>
          <w:rFonts w:asciiTheme="minorHAnsi" w:hAnsiTheme="minorHAnsi" w:cstheme="majorHAnsi"/>
          <w:szCs w:val="22"/>
          <w:vertAlign w:val="superscript"/>
        </w:rPr>
        <w:t>9</w:t>
      </w:r>
      <w:r w:rsidR="00865C91" w:rsidRPr="009D161E">
        <w:rPr>
          <w:rFonts w:asciiTheme="minorHAnsi" w:hAnsiTheme="minorHAnsi" w:cstheme="majorHAnsi"/>
          <w:szCs w:val="22"/>
        </w:rPr>
        <w:t xml:space="preserve">, </w:t>
      </w:r>
      <w:r w:rsidR="00DD1B2D" w:rsidRPr="009D161E">
        <w:rPr>
          <w:rFonts w:asciiTheme="minorHAnsi" w:hAnsiTheme="minorHAnsi" w:cstheme="majorHAnsi"/>
          <w:szCs w:val="22"/>
        </w:rPr>
        <w:t>D. McNamara</w:t>
      </w:r>
      <w:r w:rsidR="00DD1B2D" w:rsidRPr="009D161E">
        <w:rPr>
          <w:rFonts w:asciiTheme="minorHAnsi" w:hAnsiTheme="minorHAnsi" w:cstheme="majorHAnsi"/>
          <w:szCs w:val="22"/>
          <w:vertAlign w:val="superscript"/>
        </w:rPr>
        <w:t>3</w:t>
      </w:r>
      <w:r w:rsidR="00DD1B2D" w:rsidRPr="009D161E">
        <w:rPr>
          <w:rFonts w:asciiTheme="minorHAnsi" w:hAnsiTheme="minorHAnsi" w:cstheme="majorHAnsi"/>
          <w:szCs w:val="22"/>
        </w:rPr>
        <w:t>, W. Kievit</w:t>
      </w:r>
      <w:r w:rsidR="00DD1B2D" w:rsidRPr="009D161E">
        <w:rPr>
          <w:rFonts w:asciiTheme="minorHAnsi" w:hAnsiTheme="minorHAnsi" w:cstheme="majorHAnsi"/>
          <w:szCs w:val="22"/>
          <w:vertAlign w:val="superscript"/>
        </w:rPr>
        <w:t>10</w:t>
      </w:r>
      <w:r w:rsidRPr="009D161E">
        <w:rPr>
          <w:rFonts w:asciiTheme="minorHAnsi" w:hAnsiTheme="minorHAnsi" w:cstheme="majorHAnsi"/>
          <w:szCs w:val="22"/>
        </w:rPr>
        <w:t>, J.P.H. Drenth</w:t>
      </w:r>
      <w:r w:rsidRPr="009D161E">
        <w:rPr>
          <w:rFonts w:asciiTheme="minorHAnsi" w:hAnsiTheme="minorHAnsi" w:cstheme="majorHAnsi"/>
          <w:szCs w:val="22"/>
          <w:vertAlign w:val="superscript"/>
        </w:rPr>
        <w:t>1</w:t>
      </w:r>
      <w:r w:rsidR="00DD1B2D" w:rsidRPr="009D161E">
        <w:rPr>
          <w:rFonts w:asciiTheme="minorHAnsi" w:hAnsiTheme="minorHAnsi" w:cstheme="majorHAnsi"/>
          <w:szCs w:val="22"/>
        </w:rPr>
        <w:t>, E.J.M. van Geenen</w:t>
      </w:r>
      <w:r w:rsidR="00DD1B2D" w:rsidRPr="009D161E">
        <w:rPr>
          <w:rFonts w:asciiTheme="minorHAnsi" w:hAnsiTheme="minorHAnsi" w:cstheme="majorHAnsi"/>
          <w:szCs w:val="22"/>
          <w:vertAlign w:val="superscript"/>
        </w:rPr>
        <w:t>1</w:t>
      </w:r>
    </w:p>
    <w:p w:rsidR="00F132F7" w:rsidRPr="009D161E" w:rsidRDefault="00F132F7" w:rsidP="00865C91">
      <w:pPr>
        <w:spacing w:line="360" w:lineRule="auto"/>
        <w:rPr>
          <w:rFonts w:asciiTheme="minorHAnsi" w:hAnsiTheme="minorHAnsi" w:cstheme="majorHAnsi"/>
          <w:szCs w:val="22"/>
          <w:vertAlign w:val="superscript"/>
        </w:rPr>
      </w:pPr>
    </w:p>
    <w:p w:rsidR="007A49EE" w:rsidRPr="009D161E" w:rsidRDefault="00C86C9F" w:rsidP="00865C91">
      <w:pPr>
        <w:spacing w:line="360" w:lineRule="auto"/>
        <w:rPr>
          <w:rFonts w:asciiTheme="minorHAnsi" w:hAnsiTheme="minorHAnsi" w:cstheme="majorHAnsi"/>
          <w:szCs w:val="22"/>
        </w:rPr>
      </w:pPr>
      <w:r w:rsidRPr="009D161E">
        <w:rPr>
          <w:rFonts w:asciiTheme="minorHAnsi" w:hAnsiTheme="minorHAnsi" w:cstheme="majorHAnsi"/>
          <w:szCs w:val="22"/>
          <w:vertAlign w:val="superscript"/>
        </w:rPr>
        <w:t>1</w:t>
      </w:r>
      <w:r w:rsidRPr="009D161E">
        <w:rPr>
          <w:rFonts w:asciiTheme="minorHAnsi" w:hAnsiTheme="minorHAnsi" w:cstheme="majorHAnsi"/>
          <w:szCs w:val="22"/>
        </w:rPr>
        <w:t xml:space="preserve"> Department of Gastroenterology and </w:t>
      </w:r>
      <w:proofErr w:type="spellStart"/>
      <w:r w:rsidRPr="009D161E">
        <w:rPr>
          <w:rFonts w:asciiTheme="minorHAnsi" w:hAnsiTheme="minorHAnsi" w:cstheme="majorHAnsi"/>
          <w:szCs w:val="22"/>
        </w:rPr>
        <w:t>Hepatology</w:t>
      </w:r>
      <w:proofErr w:type="spellEnd"/>
      <w:r w:rsidRPr="009D161E">
        <w:rPr>
          <w:rFonts w:asciiTheme="minorHAnsi" w:hAnsiTheme="minorHAnsi" w:cstheme="majorHAnsi"/>
          <w:szCs w:val="22"/>
        </w:rPr>
        <w:t xml:space="preserve">, </w:t>
      </w:r>
      <w:proofErr w:type="spellStart"/>
      <w:r w:rsidRPr="009D161E">
        <w:rPr>
          <w:rFonts w:asciiTheme="minorHAnsi" w:hAnsiTheme="minorHAnsi" w:cstheme="majorHAnsi"/>
          <w:szCs w:val="22"/>
        </w:rPr>
        <w:t>Radboud</w:t>
      </w:r>
      <w:proofErr w:type="spellEnd"/>
      <w:r w:rsidRPr="009D161E">
        <w:rPr>
          <w:rFonts w:asciiTheme="minorHAnsi" w:hAnsiTheme="minorHAnsi" w:cstheme="majorHAnsi"/>
          <w:szCs w:val="22"/>
        </w:rPr>
        <w:t xml:space="preserve"> university medical centre, Nijmegen, The Netherlands</w:t>
      </w:r>
      <w:r w:rsidRPr="009D161E">
        <w:rPr>
          <w:rFonts w:asciiTheme="minorHAnsi" w:hAnsiTheme="minorHAnsi" w:cstheme="majorHAnsi"/>
          <w:szCs w:val="22"/>
        </w:rPr>
        <w:br/>
      </w:r>
      <w:r w:rsidR="007A49EE" w:rsidRPr="009D161E">
        <w:rPr>
          <w:rFonts w:asciiTheme="minorHAnsi" w:hAnsiTheme="minorHAnsi" w:cstheme="majorHAnsi"/>
          <w:szCs w:val="22"/>
          <w:vertAlign w:val="superscript"/>
        </w:rPr>
        <w:t>2</w:t>
      </w:r>
      <w:r w:rsidR="007A49EE" w:rsidRPr="009D161E">
        <w:rPr>
          <w:rFonts w:asciiTheme="minorHAnsi" w:hAnsiTheme="minorHAnsi" w:cstheme="majorHAnsi"/>
          <w:szCs w:val="22"/>
        </w:rPr>
        <w:t xml:space="preserve"> Laboratory of Clinical Pharmacology, Division of Gastroenterology, Department of Clinical Sciences, University of Parma, Parma, Italy</w:t>
      </w:r>
    </w:p>
    <w:p w:rsidR="007A49EE" w:rsidRPr="009D161E" w:rsidRDefault="00865C91" w:rsidP="00865C91">
      <w:pPr>
        <w:autoSpaceDE w:val="0"/>
        <w:autoSpaceDN w:val="0"/>
        <w:adjustRightInd w:val="0"/>
        <w:spacing w:line="360" w:lineRule="auto"/>
        <w:rPr>
          <w:rFonts w:asciiTheme="minorHAnsi" w:hAnsiTheme="minorHAnsi" w:cstheme="majorHAnsi"/>
          <w:szCs w:val="22"/>
        </w:rPr>
      </w:pPr>
      <w:r w:rsidRPr="009D161E">
        <w:rPr>
          <w:rFonts w:asciiTheme="minorHAnsi" w:hAnsiTheme="minorHAnsi" w:cstheme="majorHAnsi"/>
          <w:szCs w:val="22"/>
          <w:vertAlign w:val="superscript"/>
        </w:rPr>
        <w:t>3</w:t>
      </w:r>
      <w:r w:rsidRPr="009D161E">
        <w:rPr>
          <w:rFonts w:asciiTheme="minorHAnsi" w:hAnsiTheme="minorHAnsi" w:cstheme="majorHAnsi"/>
          <w:szCs w:val="22"/>
        </w:rPr>
        <w:t xml:space="preserve"> </w:t>
      </w:r>
      <w:r w:rsidR="0084319C" w:rsidRPr="009D161E">
        <w:rPr>
          <w:rFonts w:asciiTheme="minorHAnsi" w:hAnsiTheme="minorHAnsi" w:cstheme="majorHAnsi"/>
          <w:szCs w:val="22"/>
        </w:rPr>
        <w:t>Department of Clinical Medicine, Trinity College Dublin, Tallag</w:t>
      </w:r>
      <w:r w:rsidRPr="009D161E">
        <w:rPr>
          <w:rFonts w:asciiTheme="minorHAnsi" w:hAnsiTheme="minorHAnsi" w:cstheme="majorHAnsi"/>
          <w:szCs w:val="22"/>
        </w:rPr>
        <w:t>ht Hospital, Dublin 24, Ireland</w:t>
      </w:r>
    </w:p>
    <w:p w:rsidR="003C2586" w:rsidRPr="009D161E" w:rsidRDefault="00865C91" w:rsidP="00865C91">
      <w:pPr>
        <w:autoSpaceDE w:val="0"/>
        <w:autoSpaceDN w:val="0"/>
        <w:adjustRightInd w:val="0"/>
        <w:spacing w:line="360" w:lineRule="auto"/>
        <w:rPr>
          <w:rFonts w:asciiTheme="minorHAnsi" w:hAnsiTheme="minorHAnsi" w:cstheme="majorHAnsi"/>
          <w:iCs/>
          <w:szCs w:val="22"/>
        </w:rPr>
      </w:pPr>
      <w:r w:rsidRPr="009D161E">
        <w:rPr>
          <w:rFonts w:asciiTheme="minorHAnsi" w:hAnsiTheme="minorHAnsi" w:cstheme="majorHAnsi"/>
          <w:iCs/>
          <w:szCs w:val="22"/>
          <w:vertAlign w:val="superscript"/>
        </w:rPr>
        <w:t>4</w:t>
      </w:r>
      <w:r w:rsidRPr="009D161E">
        <w:rPr>
          <w:rFonts w:asciiTheme="minorHAnsi" w:hAnsiTheme="minorHAnsi" w:cstheme="majorHAnsi"/>
          <w:iCs/>
          <w:szCs w:val="22"/>
        </w:rPr>
        <w:t xml:space="preserve"> </w:t>
      </w:r>
      <w:r w:rsidR="003C2586" w:rsidRPr="009D161E">
        <w:rPr>
          <w:rFonts w:asciiTheme="minorHAnsi" w:hAnsiTheme="minorHAnsi" w:cstheme="majorHAnsi"/>
          <w:iCs/>
          <w:szCs w:val="22"/>
        </w:rPr>
        <w:t xml:space="preserve">Gastroenterology Department, Hospital Santo </w:t>
      </w:r>
      <w:proofErr w:type="spellStart"/>
      <w:r w:rsidR="003C2586" w:rsidRPr="009D161E">
        <w:rPr>
          <w:rFonts w:asciiTheme="minorHAnsi" w:hAnsiTheme="minorHAnsi" w:cstheme="majorHAnsi"/>
          <w:iCs/>
          <w:szCs w:val="22"/>
        </w:rPr>
        <w:t>António</w:t>
      </w:r>
      <w:proofErr w:type="spellEnd"/>
      <w:r w:rsidR="003C2586" w:rsidRPr="009D161E">
        <w:rPr>
          <w:rFonts w:asciiTheme="minorHAnsi" w:hAnsiTheme="minorHAnsi" w:cstheme="majorHAnsi"/>
          <w:iCs/>
          <w:szCs w:val="22"/>
        </w:rPr>
        <w:t>, Porto, Portugal</w:t>
      </w:r>
    </w:p>
    <w:p w:rsidR="00BE6D76" w:rsidRPr="009D161E" w:rsidRDefault="00865C91" w:rsidP="00865C91">
      <w:pPr>
        <w:autoSpaceDE w:val="0"/>
        <w:autoSpaceDN w:val="0"/>
        <w:adjustRightInd w:val="0"/>
        <w:spacing w:line="360" w:lineRule="auto"/>
        <w:rPr>
          <w:rFonts w:asciiTheme="minorHAnsi" w:hAnsiTheme="minorHAnsi" w:cstheme="majorHAnsi"/>
          <w:szCs w:val="22"/>
        </w:rPr>
      </w:pPr>
      <w:r w:rsidRPr="009D161E">
        <w:rPr>
          <w:rFonts w:asciiTheme="minorHAnsi" w:hAnsiTheme="minorHAnsi" w:cstheme="majorHAnsi"/>
          <w:szCs w:val="22"/>
          <w:vertAlign w:val="superscript"/>
        </w:rPr>
        <w:t>5</w:t>
      </w:r>
      <w:r w:rsidRPr="009D161E">
        <w:rPr>
          <w:rFonts w:asciiTheme="minorHAnsi" w:hAnsiTheme="minorHAnsi" w:cstheme="majorHAnsi"/>
          <w:szCs w:val="22"/>
        </w:rPr>
        <w:t xml:space="preserve"> </w:t>
      </w:r>
      <w:r w:rsidR="00BE6D76" w:rsidRPr="009D161E">
        <w:rPr>
          <w:rFonts w:asciiTheme="minorHAnsi" w:hAnsiTheme="minorHAnsi" w:cstheme="majorHAnsi"/>
          <w:szCs w:val="22"/>
        </w:rPr>
        <w:t xml:space="preserve">Department of </w:t>
      </w:r>
      <w:proofErr w:type="spellStart"/>
      <w:r w:rsidR="00BE6D76" w:rsidRPr="009D161E">
        <w:rPr>
          <w:rFonts w:asciiTheme="minorHAnsi" w:hAnsiTheme="minorHAnsi" w:cstheme="majorHAnsi"/>
          <w:szCs w:val="22"/>
        </w:rPr>
        <w:t>Gastroenterology,Avicenne</w:t>
      </w:r>
      <w:proofErr w:type="spellEnd"/>
      <w:r w:rsidR="00BE6D76" w:rsidRPr="009D161E">
        <w:rPr>
          <w:rFonts w:asciiTheme="minorHAnsi" w:hAnsiTheme="minorHAnsi" w:cstheme="majorHAnsi"/>
          <w:szCs w:val="22"/>
        </w:rPr>
        <w:t xml:space="preserve"> Hospital, APHP, </w:t>
      </w:r>
      <w:proofErr w:type="spellStart"/>
      <w:r w:rsidR="00BE6D76" w:rsidRPr="009D161E">
        <w:rPr>
          <w:rFonts w:asciiTheme="minorHAnsi" w:hAnsiTheme="minorHAnsi" w:cstheme="majorHAnsi"/>
          <w:szCs w:val="22"/>
        </w:rPr>
        <w:t>Bobigny</w:t>
      </w:r>
      <w:proofErr w:type="spellEnd"/>
      <w:r w:rsidR="00BE6D76" w:rsidRPr="009D161E">
        <w:rPr>
          <w:rFonts w:asciiTheme="minorHAnsi" w:hAnsiTheme="minorHAnsi" w:cstheme="majorHAnsi"/>
          <w:szCs w:val="22"/>
        </w:rPr>
        <w:t xml:space="preserve">, </w:t>
      </w:r>
      <w:r w:rsidRPr="009D161E">
        <w:rPr>
          <w:rFonts w:asciiTheme="minorHAnsi" w:hAnsiTheme="minorHAnsi" w:cstheme="majorHAnsi"/>
          <w:szCs w:val="22"/>
        </w:rPr>
        <w:t>France</w:t>
      </w:r>
    </w:p>
    <w:p w:rsidR="00CD04BD" w:rsidRPr="009D161E" w:rsidRDefault="00865C91" w:rsidP="00865C91">
      <w:pPr>
        <w:autoSpaceDE w:val="0"/>
        <w:autoSpaceDN w:val="0"/>
        <w:adjustRightInd w:val="0"/>
        <w:spacing w:line="360" w:lineRule="auto"/>
        <w:rPr>
          <w:rFonts w:asciiTheme="minorHAnsi" w:hAnsiTheme="minorHAnsi" w:cstheme="majorHAnsi"/>
          <w:szCs w:val="22"/>
        </w:rPr>
      </w:pPr>
      <w:r w:rsidRPr="009D161E">
        <w:rPr>
          <w:rFonts w:asciiTheme="minorHAnsi" w:hAnsiTheme="minorHAnsi" w:cstheme="majorHAnsi"/>
          <w:szCs w:val="22"/>
          <w:vertAlign w:val="superscript"/>
        </w:rPr>
        <w:t>6</w:t>
      </w:r>
      <w:r w:rsidRPr="009D161E">
        <w:rPr>
          <w:rFonts w:asciiTheme="minorHAnsi" w:hAnsiTheme="minorHAnsi" w:cstheme="majorHAnsi"/>
          <w:szCs w:val="22"/>
        </w:rPr>
        <w:t xml:space="preserve"> </w:t>
      </w:r>
      <w:r w:rsidR="00CD04BD" w:rsidRPr="009D161E">
        <w:rPr>
          <w:rFonts w:asciiTheme="minorHAnsi" w:hAnsiTheme="minorHAnsi" w:cstheme="majorHAnsi"/>
          <w:szCs w:val="22"/>
        </w:rPr>
        <w:t xml:space="preserve">Gastroenterology Unit, A. O. </w:t>
      </w:r>
      <w:proofErr w:type="spellStart"/>
      <w:r w:rsidR="00CD04BD" w:rsidRPr="009D161E">
        <w:rPr>
          <w:rFonts w:asciiTheme="minorHAnsi" w:hAnsiTheme="minorHAnsi" w:cstheme="majorHAnsi"/>
          <w:szCs w:val="22"/>
        </w:rPr>
        <w:t>G.Rummo</w:t>
      </w:r>
      <w:proofErr w:type="spellEnd"/>
      <w:r w:rsidR="00CD04BD" w:rsidRPr="009D161E">
        <w:rPr>
          <w:rFonts w:asciiTheme="minorHAnsi" w:hAnsiTheme="minorHAnsi" w:cstheme="majorHAnsi"/>
          <w:szCs w:val="22"/>
        </w:rPr>
        <w:t>, Benevento, Italy</w:t>
      </w:r>
    </w:p>
    <w:p w:rsidR="00A4622C" w:rsidRPr="009D161E" w:rsidRDefault="00865C91" w:rsidP="00865C91">
      <w:pPr>
        <w:autoSpaceDE w:val="0"/>
        <w:autoSpaceDN w:val="0"/>
        <w:adjustRightInd w:val="0"/>
        <w:spacing w:line="360" w:lineRule="auto"/>
        <w:rPr>
          <w:rFonts w:asciiTheme="minorHAnsi" w:hAnsiTheme="minorHAnsi" w:cstheme="majorHAnsi"/>
          <w:szCs w:val="22"/>
        </w:rPr>
      </w:pPr>
      <w:r w:rsidRPr="009D161E">
        <w:rPr>
          <w:rFonts w:asciiTheme="minorHAnsi" w:hAnsiTheme="minorHAnsi" w:cstheme="majorHAnsi"/>
          <w:szCs w:val="22"/>
          <w:vertAlign w:val="superscript"/>
        </w:rPr>
        <w:t>7</w:t>
      </w:r>
      <w:r w:rsidRPr="009D161E">
        <w:rPr>
          <w:rFonts w:asciiTheme="minorHAnsi" w:hAnsiTheme="minorHAnsi" w:cstheme="majorHAnsi"/>
          <w:szCs w:val="22"/>
        </w:rPr>
        <w:t xml:space="preserve"> Department of Gastroenterology</w:t>
      </w:r>
      <w:r w:rsidR="00A4622C" w:rsidRPr="009D161E">
        <w:rPr>
          <w:rFonts w:asciiTheme="minorHAnsi" w:hAnsiTheme="minorHAnsi" w:cstheme="majorHAnsi"/>
          <w:szCs w:val="22"/>
        </w:rPr>
        <w:t xml:space="preserve">, Hospital San Pedro de </w:t>
      </w:r>
      <w:proofErr w:type="spellStart"/>
      <w:r w:rsidR="00A4622C" w:rsidRPr="009D161E">
        <w:rPr>
          <w:rFonts w:asciiTheme="minorHAnsi" w:hAnsiTheme="minorHAnsi" w:cstheme="majorHAnsi"/>
          <w:szCs w:val="22"/>
        </w:rPr>
        <w:t>Alcántara</w:t>
      </w:r>
      <w:proofErr w:type="spellEnd"/>
      <w:r w:rsidR="00A4622C" w:rsidRPr="009D161E">
        <w:rPr>
          <w:rFonts w:asciiTheme="minorHAnsi" w:hAnsiTheme="minorHAnsi" w:cstheme="majorHAnsi"/>
          <w:szCs w:val="22"/>
        </w:rPr>
        <w:t xml:space="preserve">, </w:t>
      </w:r>
      <w:proofErr w:type="spellStart"/>
      <w:r w:rsidR="00A4622C" w:rsidRPr="009D161E">
        <w:rPr>
          <w:rFonts w:asciiTheme="minorHAnsi" w:hAnsiTheme="minorHAnsi" w:cstheme="majorHAnsi"/>
          <w:szCs w:val="22"/>
        </w:rPr>
        <w:t>Cáceres</w:t>
      </w:r>
      <w:proofErr w:type="spellEnd"/>
      <w:r w:rsidR="00A4622C" w:rsidRPr="009D161E">
        <w:rPr>
          <w:rFonts w:asciiTheme="minorHAnsi" w:hAnsiTheme="minorHAnsi" w:cstheme="majorHAnsi"/>
          <w:szCs w:val="22"/>
        </w:rPr>
        <w:t>,</w:t>
      </w:r>
      <w:r w:rsidRPr="009D161E">
        <w:rPr>
          <w:rFonts w:asciiTheme="minorHAnsi" w:hAnsiTheme="minorHAnsi" w:cstheme="majorHAnsi"/>
          <w:szCs w:val="22"/>
        </w:rPr>
        <w:t xml:space="preserve"> Spain</w:t>
      </w:r>
    </w:p>
    <w:p w:rsidR="00865C91" w:rsidRPr="009D161E" w:rsidRDefault="00865C91" w:rsidP="000679F3">
      <w:pPr>
        <w:autoSpaceDE w:val="0"/>
        <w:autoSpaceDN w:val="0"/>
        <w:adjustRightInd w:val="0"/>
        <w:spacing w:line="360" w:lineRule="auto"/>
        <w:rPr>
          <w:rFonts w:asciiTheme="minorHAnsi" w:hAnsiTheme="minorHAnsi" w:cstheme="majorHAnsi"/>
          <w:szCs w:val="22"/>
        </w:rPr>
      </w:pPr>
      <w:r w:rsidRPr="009D161E">
        <w:rPr>
          <w:rFonts w:asciiTheme="minorHAnsi" w:hAnsiTheme="minorHAnsi" w:cstheme="majorHAnsi"/>
          <w:szCs w:val="22"/>
          <w:vertAlign w:val="superscript"/>
        </w:rPr>
        <w:t xml:space="preserve">8 </w:t>
      </w:r>
      <w:r w:rsidRPr="009D161E">
        <w:rPr>
          <w:rFonts w:asciiTheme="minorHAnsi" w:hAnsiTheme="minorHAnsi" w:cstheme="majorHAnsi"/>
          <w:szCs w:val="22"/>
        </w:rPr>
        <w:t xml:space="preserve">Department of Gastroenterology, </w:t>
      </w:r>
      <w:r w:rsidR="005C408B" w:rsidRPr="009D161E">
        <w:rPr>
          <w:rFonts w:asciiTheme="minorHAnsi" w:hAnsiTheme="minorHAnsi" w:cstheme="majorHAnsi"/>
          <w:szCs w:val="22"/>
        </w:rPr>
        <w:t xml:space="preserve">CHRU </w:t>
      </w:r>
      <w:proofErr w:type="spellStart"/>
      <w:r w:rsidR="005C408B" w:rsidRPr="009D161E">
        <w:rPr>
          <w:rFonts w:asciiTheme="minorHAnsi" w:hAnsiTheme="minorHAnsi" w:cstheme="majorHAnsi"/>
          <w:szCs w:val="22"/>
        </w:rPr>
        <w:t>Dupuytren</w:t>
      </w:r>
      <w:proofErr w:type="spellEnd"/>
      <w:r w:rsidR="005C408B" w:rsidRPr="009D161E">
        <w:rPr>
          <w:rFonts w:asciiTheme="minorHAnsi" w:hAnsiTheme="minorHAnsi" w:cstheme="majorHAnsi"/>
          <w:szCs w:val="22"/>
        </w:rPr>
        <w:t>, Limoges, France</w:t>
      </w:r>
    </w:p>
    <w:p w:rsidR="005C408B" w:rsidRPr="009D161E" w:rsidRDefault="005C408B" w:rsidP="000679F3">
      <w:pPr>
        <w:autoSpaceDE w:val="0"/>
        <w:autoSpaceDN w:val="0"/>
        <w:adjustRightInd w:val="0"/>
        <w:spacing w:line="360" w:lineRule="auto"/>
        <w:rPr>
          <w:rFonts w:asciiTheme="minorHAnsi" w:hAnsiTheme="minorHAnsi" w:cstheme="majorHAnsi"/>
          <w:szCs w:val="22"/>
        </w:rPr>
      </w:pPr>
      <w:r w:rsidRPr="009D161E">
        <w:rPr>
          <w:rFonts w:asciiTheme="minorHAnsi" w:hAnsiTheme="minorHAnsi" w:cstheme="majorHAnsi"/>
          <w:szCs w:val="22"/>
          <w:vertAlign w:val="superscript"/>
        </w:rPr>
        <w:t>9</w:t>
      </w:r>
      <w:r w:rsidRPr="009D161E">
        <w:rPr>
          <w:rFonts w:asciiTheme="minorHAnsi" w:hAnsiTheme="minorHAnsi" w:cstheme="majorHAnsi"/>
          <w:szCs w:val="22"/>
        </w:rPr>
        <w:t xml:space="preserve"> </w:t>
      </w:r>
      <w:r w:rsidR="000679F3" w:rsidRPr="009D161E">
        <w:rPr>
          <w:rFonts w:asciiTheme="minorHAnsi" w:hAnsiTheme="minorHAnsi" w:cstheme="majorHAnsi"/>
          <w:szCs w:val="22"/>
        </w:rPr>
        <w:t>Department of Gastroenterology, Alexandra Hospital, Athens, Greece</w:t>
      </w:r>
    </w:p>
    <w:p w:rsidR="00C86C9F" w:rsidRPr="009D161E" w:rsidRDefault="005C408B" w:rsidP="000679F3">
      <w:pPr>
        <w:spacing w:line="360" w:lineRule="auto"/>
        <w:rPr>
          <w:rFonts w:asciiTheme="minorHAnsi" w:hAnsiTheme="minorHAnsi" w:cstheme="majorHAnsi"/>
          <w:szCs w:val="22"/>
        </w:rPr>
      </w:pPr>
      <w:r w:rsidRPr="009D161E">
        <w:rPr>
          <w:rFonts w:asciiTheme="minorHAnsi" w:hAnsiTheme="minorHAnsi" w:cstheme="majorHAnsi"/>
          <w:szCs w:val="22"/>
          <w:vertAlign w:val="superscript"/>
        </w:rPr>
        <w:t>10</w:t>
      </w:r>
      <w:r w:rsidRPr="009D161E">
        <w:rPr>
          <w:rFonts w:asciiTheme="minorHAnsi" w:hAnsiTheme="minorHAnsi" w:cstheme="majorHAnsi"/>
          <w:szCs w:val="22"/>
        </w:rPr>
        <w:t xml:space="preserve"> </w:t>
      </w:r>
      <w:r w:rsidR="00C86C9F" w:rsidRPr="009D161E">
        <w:rPr>
          <w:rFonts w:asciiTheme="minorHAnsi" w:hAnsiTheme="minorHAnsi" w:cstheme="majorHAnsi"/>
          <w:szCs w:val="22"/>
        </w:rPr>
        <w:t xml:space="preserve">Department of Health Evidence, </w:t>
      </w:r>
      <w:proofErr w:type="spellStart"/>
      <w:r w:rsidR="00C86C9F" w:rsidRPr="009D161E">
        <w:rPr>
          <w:rFonts w:asciiTheme="minorHAnsi" w:hAnsiTheme="minorHAnsi" w:cstheme="majorHAnsi"/>
          <w:szCs w:val="22"/>
        </w:rPr>
        <w:t>Radboud</w:t>
      </w:r>
      <w:proofErr w:type="spellEnd"/>
      <w:r w:rsidR="00C86C9F" w:rsidRPr="009D161E">
        <w:rPr>
          <w:rFonts w:asciiTheme="minorHAnsi" w:hAnsiTheme="minorHAnsi" w:cstheme="majorHAnsi"/>
          <w:szCs w:val="22"/>
        </w:rPr>
        <w:t xml:space="preserve"> university medical centre, Nijmegen, The Netherlands</w:t>
      </w:r>
    </w:p>
    <w:p w:rsidR="00C86C9F" w:rsidRPr="009D161E" w:rsidRDefault="00C86C9F" w:rsidP="00865C91">
      <w:pPr>
        <w:spacing w:line="360" w:lineRule="auto"/>
        <w:rPr>
          <w:rFonts w:asciiTheme="minorHAnsi" w:hAnsiTheme="minorHAnsi" w:cstheme="majorHAnsi"/>
          <w:szCs w:val="22"/>
        </w:rPr>
      </w:pPr>
    </w:p>
    <w:p w:rsidR="00C86C9F" w:rsidRPr="009D161E" w:rsidRDefault="00C86C9F" w:rsidP="00865C91">
      <w:pPr>
        <w:spacing w:line="360" w:lineRule="auto"/>
        <w:rPr>
          <w:rFonts w:asciiTheme="minorHAnsi" w:hAnsiTheme="minorHAnsi" w:cstheme="majorHAnsi"/>
          <w:szCs w:val="22"/>
        </w:rPr>
      </w:pPr>
      <w:r w:rsidRPr="009D161E">
        <w:rPr>
          <w:rFonts w:asciiTheme="minorHAnsi" w:hAnsiTheme="minorHAnsi" w:cstheme="majorHAnsi"/>
          <w:szCs w:val="22"/>
        </w:rPr>
        <w:t xml:space="preserve">Word count: </w:t>
      </w:r>
      <w:r w:rsidRPr="009D161E">
        <w:rPr>
          <w:rFonts w:asciiTheme="minorHAnsi" w:hAnsiTheme="minorHAnsi" w:cstheme="majorHAnsi"/>
          <w:szCs w:val="22"/>
          <w:highlight w:val="yellow"/>
        </w:rPr>
        <w:t>1725</w:t>
      </w:r>
    </w:p>
    <w:p w:rsidR="00C86C9F" w:rsidRPr="009D161E" w:rsidRDefault="00C86C9F" w:rsidP="00865C91">
      <w:pPr>
        <w:spacing w:line="360" w:lineRule="auto"/>
        <w:rPr>
          <w:rFonts w:asciiTheme="minorHAnsi" w:hAnsiTheme="minorHAnsi" w:cstheme="majorHAnsi"/>
          <w:szCs w:val="22"/>
        </w:rPr>
      </w:pPr>
      <w:r w:rsidRPr="009D161E">
        <w:rPr>
          <w:rFonts w:asciiTheme="minorHAnsi" w:hAnsiTheme="minorHAnsi" w:cstheme="majorHAnsi"/>
          <w:szCs w:val="22"/>
        </w:rPr>
        <w:t>Figure and table count</w:t>
      </w:r>
      <w:r w:rsidRPr="009D161E">
        <w:rPr>
          <w:rFonts w:asciiTheme="minorHAnsi" w:hAnsiTheme="minorHAnsi" w:cstheme="majorHAnsi"/>
          <w:szCs w:val="22"/>
          <w:highlight w:val="yellow"/>
        </w:rPr>
        <w:t>: 4</w:t>
      </w:r>
    </w:p>
    <w:p w:rsidR="00C86C9F" w:rsidRPr="009D161E" w:rsidRDefault="00C86C9F" w:rsidP="00865C91">
      <w:pPr>
        <w:spacing w:line="360" w:lineRule="auto"/>
        <w:rPr>
          <w:rFonts w:asciiTheme="minorHAnsi" w:hAnsiTheme="minorHAnsi" w:cstheme="majorHAnsi"/>
          <w:szCs w:val="22"/>
        </w:rPr>
      </w:pPr>
    </w:p>
    <w:p w:rsidR="00C86C9F" w:rsidRPr="009D161E" w:rsidRDefault="00C86C9F" w:rsidP="00865C91">
      <w:pPr>
        <w:spacing w:line="360" w:lineRule="auto"/>
        <w:rPr>
          <w:rFonts w:asciiTheme="minorHAnsi" w:hAnsiTheme="minorHAnsi" w:cstheme="majorHAnsi"/>
          <w:szCs w:val="22"/>
          <w:u w:val="single"/>
        </w:rPr>
      </w:pPr>
      <w:r w:rsidRPr="009D161E">
        <w:rPr>
          <w:rFonts w:asciiTheme="minorHAnsi" w:hAnsiTheme="minorHAnsi" w:cstheme="majorHAnsi"/>
          <w:szCs w:val="22"/>
          <w:u w:val="single"/>
        </w:rPr>
        <w:t>Authors:</w:t>
      </w:r>
    </w:p>
    <w:p w:rsidR="00C86C9F" w:rsidRPr="009D161E" w:rsidRDefault="00C86C9F" w:rsidP="00865C91">
      <w:pPr>
        <w:pStyle w:val="Lijstalinea"/>
        <w:numPr>
          <w:ilvl w:val="0"/>
          <w:numId w:val="11"/>
        </w:numPr>
        <w:autoSpaceDE w:val="0"/>
        <w:autoSpaceDN w:val="0"/>
        <w:adjustRightInd w:val="0"/>
        <w:spacing w:line="360" w:lineRule="auto"/>
        <w:rPr>
          <w:rFonts w:asciiTheme="minorHAnsi" w:hAnsiTheme="minorHAnsi" w:cstheme="majorHAnsi"/>
          <w:sz w:val="22"/>
          <w:szCs w:val="22"/>
          <w:lang w:val="en-US"/>
        </w:rPr>
      </w:pPr>
      <w:r w:rsidRPr="009D161E">
        <w:rPr>
          <w:rFonts w:asciiTheme="minorHAnsi" w:hAnsiTheme="minorHAnsi" w:cstheme="majorHAnsi"/>
          <w:sz w:val="22"/>
          <w:szCs w:val="22"/>
          <w:lang w:val="en-US"/>
        </w:rPr>
        <w:t xml:space="preserve">Karina V. Grooteman: Karina.Grooteman@radboudumc.nl </w:t>
      </w:r>
      <w:r w:rsidRPr="009D161E">
        <w:rPr>
          <w:rFonts w:asciiTheme="minorHAnsi" w:hAnsiTheme="minorHAnsi" w:cstheme="majorHAnsi"/>
          <w:sz w:val="22"/>
          <w:szCs w:val="22"/>
        </w:rPr>
        <w:t>(corresponding author)</w:t>
      </w:r>
    </w:p>
    <w:p w:rsidR="00C86C9F" w:rsidRPr="009D161E" w:rsidRDefault="00C86C9F" w:rsidP="00865C91">
      <w:pPr>
        <w:pStyle w:val="Lijstalinea"/>
        <w:numPr>
          <w:ilvl w:val="0"/>
          <w:numId w:val="10"/>
        </w:numPr>
        <w:spacing w:line="360" w:lineRule="auto"/>
        <w:rPr>
          <w:rFonts w:asciiTheme="minorHAnsi" w:hAnsiTheme="minorHAnsi" w:cstheme="majorHAnsi"/>
          <w:sz w:val="22"/>
          <w:szCs w:val="22"/>
          <w:lang w:val="nl-NL"/>
        </w:rPr>
      </w:pPr>
      <w:r w:rsidRPr="009D161E">
        <w:rPr>
          <w:rFonts w:asciiTheme="minorHAnsi" w:hAnsiTheme="minorHAnsi" w:cstheme="majorHAnsi"/>
          <w:sz w:val="22"/>
          <w:szCs w:val="22"/>
          <w:lang w:val="nl-NL"/>
        </w:rPr>
        <w:t xml:space="preserve">Erwin J.M. van Geenen:  </w:t>
      </w:r>
      <w:r w:rsidR="007A49EE" w:rsidRPr="009D161E">
        <w:rPr>
          <w:rFonts w:asciiTheme="minorHAnsi" w:hAnsiTheme="minorHAnsi" w:cstheme="majorHAnsi"/>
          <w:sz w:val="22"/>
          <w:szCs w:val="22"/>
          <w:lang w:val="nl-NL"/>
        </w:rPr>
        <w:t>Erwin.vanGeenen@radboudumc.nl</w:t>
      </w:r>
    </w:p>
    <w:p w:rsidR="007A49EE" w:rsidRPr="009D161E" w:rsidRDefault="007A49EE" w:rsidP="00865C91">
      <w:pPr>
        <w:pStyle w:val="Lijstalinea"/>
        <w:numPr>
          <w:ilvl w:val="0"/>
          <w:numId w:val="10"/>
        </w:numPr>
        <w:spacing w:line="360" w:lineRule="auto"/>
        <w:rPr>
          <w:rFonts w:asciiTheme="minorHAnsi" w:hAnsiTheme="minorHAnsi" w:cstheme="majorHAnsi"/>
          <w:sz w:val="22"/>
          <w:szCs w:val="22"/>
        </w:rPr>
      </w:pPr>
      <w:r w:rsidRPr="009D161E">
        <w:rPr>
          <w:rFonts w:asciiTheme="minorHAnsi" w:hAnsiTheme="minorHAnsi" w:cstheme="majorHAnsi"/>
          <w:sz w:val="22"/>
          <w:szCs w:val="22"/>
        </w:rPr>
        <w:t xml:space="preserve">Alba Rocco: a.rocco@unina.it </w:t>
      </w:r>
    </w:p>
    <w:p w:rsidR="0084319C" w:rsidRPr="009D161E" w:rsidRDefault="0084319C" w:rsidP="00865C91">
      <w:pPr>
        <w:pStyle w:val="Lijstalinea"/>
        <w:numPr>
          <w:ilvl w:val="0"/>
          <w:numId w:val="10"/>
        </w:numPr>
        <w:spacing w:line="360" w:lineRule="auto"/>
        <w:rPr>
          <w:rFonts w:asciiTheme="minorHAnsi" w:hAnsiTheme="minorHAnsi" w:cstheme="majorHAnsi"/>
          <w:sz w:val="22"/>
          <w:szCs w:val="22"/>
        </w:rPr>
      </w:pPr>
      <w:r w:rsidRPr="009D161E">
        <w:rPr>
          <w:rFonts w:asciiTheme="minorHAnsi" w:hAnsiTheme="minorHAnsi" w:cstheme="majorHAnsi"/>
          <w:sz w:val="22"/>
          <w:szCs w:val="22"/>
        </w:rPr>
        <w:t>Grainne Holleran</w:t>
      </w:r>
      <w:r w:rsidR="00F80AA9" w:rsidRPr="009D161E">
        <w:rPr>
          <w:rFonts w:asciiTheme="minorHAnsi" w:hAnsiTheme="minorHAnsi" w:cstheme="majorHAnsi"/>
          <w:sz w:val="22"/>
          <w:szCs w:val="22"/>
        </w:rPr>
        <w:t xml:space="preserve">: </w:t>
      </w:r>
      <w:r w:rsidR="003C2586" w:rsidRPr="009D161E">
        <w:rPr>
          <w:rFonts w:asciiTheme="minorHAnsi" w:hAnsiTheme="minorHAnsi" w:cstheme="majorHAnsi"/>
          <w:sz w:val="22"/>
          <w:szCs w:val="22"/>
        </w:rPr>
        <w:t>hollerag@tcd.ie</w:t>
      </w:r>
    </w:p>
    <w:p w:rsidR="003C2586" w:rsidRPr="009D161E" w:rsidRDefault="003C2586" w:rsidP="00865C91">
      <w:pPr>
        <w:pStyle w:val="Lijstalinea"/>
        <w:numPr>
          <w:ilvl w:val="0"/>
          <w:numId w:val="10"/>
        </w:numPr>
        <w:spacing w:line="360" w:lineRule="auto"/>
        <w:rPr>
          <w:rFonts w:asciiTheme="minorHAnsi" w:hAnsiTheme="minorHAnsi" w:cstheme="majorHAnsi"/>
          <w:sz w:val="22"/>
          <w:szCs w:val="22"/>
        </w:rPr>
      </w:pPr>
      <w:r w:rsidRPr="009D161E">
        <w:rPr>
          <w:rFonts w:asciiTheme="minorHAnsi" w:hAnsiTheme="minorHAnsi" w:cstheme="majorHAnsi"/>
          <w:bCs/>
          <w:sz w:val="22"/>
          <w:szCs w:val="22"/>
        </w:rPr>
        <w:t>Paulo Salgueiro</w:t>
      </w:r>
      <w:r w:rsidRPr="009D161E">
        <w:rPr>
          <w:rFonts w:asciiTheme="minorHAnsi" w:hAnsiTheme="minorHAnsi" w:cstheme="majorHAnsi"/>
          <w:b/>
          <w:bCs/>
          <w:sz w:val="22"/>
          <w:szCs w:val="22"/>
        </w:rPr>
        <w:t xml:space="preserve">: </w:t>
      </w:r>
      <w:r w:rsidR="00BE6D76" w:rsidRPr="009D161E">
        <w:rPr>
          <w:rFonts w:asciiTheme="minorHAnsi" w:hAnsiTheme="minorHAnsi" w:cstheme="majorHAnsi"/>
          <w:sz w:val="22"/>
          <w:szCs w:val="22"/>
        </w:rPr>
        <w:t>paulosalgueiro@gmail.com</w:t>
      </w:r>
    </w:p>
    <w:p w:rsidR="00BE6D76" w:rsidRPr="009D161E" w:rsidRDefault="00E82C84" w:rsidP="00865C91">
      <w:pPr>
        <w:pStyle w:val="Lijstalinea"/>
        <w:numPr>
          <w:ilvl w:val="0"/>
          <w:numId w:val="10"/>
        </w:numPr>
        <w:spacing w:line="360" w:lineRule="auto"/>
        <w:rPr>
          <w:rFonts w:asciiTheme="minorHAnsi" w:hAnsiTheme="minorHAnsi" w:cstheme="majorHAnsi"/>
          <w:sz w:val="22"/>
          <w:szCs w:val="22"/>
        </w:rPr>
      </w:pPr>
      <w:r w:rsidRPr="009D161E">
        <w:rPr>
          <w:rFonts w:asciiTheme="minorHAnsi" w:hAnsiTheme="minorHAnsi" w:cstheme="majorHAnsi"/>
          <w:sz w:val="22"/>
          <w:szCs w:val="22"/>
        </w:rPr>
        <w:t xml:space="preserve">Thomas </w:t>
      </w:r>
      <w:proofErr w:type="spellStart"/>
      <w:r w:rsidRPr="009D161E">
        <w:rPr>
          <w:rFonts w:asciiTheme="minorHAnsi" w:hAnsiTheme="minorHAnsi" w:cstheme="majorHAnsi"/>
          <w:sz w:val="22"/>
          <w:szCs w:val="22"/>
        </w:rPr>
        <w:t>Aparicio</w:t>
      </w:r>
      <w:proofErr w:type="spellEnd"/>
      <w:r w:rsidRPr="009D161E">
        <w:rPr>
          <w:rFonts w:asciiTheme="minorHAnsi" w:hAnsiTheme="minorHAnsi" w:cstheme="majorHAnsi"/>
          <w:sz w:val="22"/>
          <w:szCs w:val="22"/>
        </w:rPr>
        <w:t xml:space="preserve">: </w:t>
      </w:r>
      <w:r w:rsidR="00CD04BD" w:rsidRPr="009D161E">
        <w:rPr>
          <w:rFonts w:asciiTheme="minorHAnsi" w:hAnsiTheme="minorHAnsi" w:cstheme="majorHAnsi"/>
          <w:sz w:val="22"/>
          <w:szCs w:val="22"/>
        </w:rPr>
        <w:t>thomas.aparicio@avc.aphp.fr</w:t>
      </w:r>
    </w:p>
    <w:p w:rsidR="00CD04BD" w:rsidRPr="009D161E" w:rsidRDefault="00CD04BD" w:rsidP="00865C91">
      <w:pPr>
        <w:pStyle w:val="Lijstalinea"/>
        <w:numPr>
          <w:ilvl w:val="0"/>
          <w:numId w:val="10"/>
        </w:numPr>
        <w:spacing w:line="360" w:lineRule="auto"/>
        <w:rPr>
          <w:rFonts w:asciiTheme="minorHAnsi" w:hAnsiTheme="minorHAnsi" w:cstheme="majorHAnsi"/>
          <w:sz w:val="22"/>
          <w:szCs w:val="22"/>
        </w:rPr>
      </w:pPr>
      <w:r w:rsidRPr="009D161E">
        <w:rPr>
          <w:rFonts w:asciiTheme="minorHAnsi" w:hAnsiTheme="minorHAnsi" w:cstheme="majorHAnsi"/>
          <w:sz w:val="22"/>
          <w:szCs w:val="22"/>
        </w:rPr>
        <w:t xml:space="preserve">Giuseppe Scaglione: </w:t>
      </w:r>
      <w:r w:rsidR="00A4622C" w:rsidRPr="009D161E">
        <w:rPr>
          <w:rFonts w:asciiTheme="minorHAnsi" w:hAnsiTheme="minorHAnsi" w:cstheme="majorHAnsi"/>
          <w:sz w:val="22"/>
          <w:szCs w:val="22"/>
        </w:rPr>
        <w:t>giuseppescaglione@micso.net</w:t>
      </w:r>
    </w:p>
    <w:p w:rsidR="00A4622C" w:rsidRPr="009D161E" w:rsidRDefault="00A4622C" w:rsidP="00865C91">
      <w:pPr>
        <w:pStyle w:val="Lijstalinea"/>
        <w:numPr>
          <w:ilvl w:val="0"/>
          <w:numId w:val="10"/>
        </w:numPr>
        <w:spacing w:line="360" w:lineRule="auto"/>
        <w:rPr>
          <w:rFonts w:asciiTheme="minorHAnsi" w:hAnsiTheme="minorHAnsi" w:cstheme="majorHAnsi"/>
          <w:sz w:val="22"/>
          <w:szCs w:val="22"/>
          <w:lang w:val="nl-NL"/>
        </w:rPr>
      </w:pPr>
      <w:r w:rsidRPr="009D161E">
        <w:rPr>
          <w:rFonts w:asciiTheme="minorHAnsi" w:hAnsiTheme="minorHAnsi" w:cstheme="majorHAnsi"/>
          <w:sz w:val="22"/>
          <w:szCs w:val="22"/>
          <w:lang w:val="nl-NL"/>
        </w:rPr>
        <w:t xml:space="preserve">Raúl Prados Manzano: pradosraul@hotmail.com </w:t>
      </w:r>
    </w:p>
    <w:p w:rsidR="00B252A5" w:rsidRPr="009D161E" w:rsidRDefault="00B252A5" w:rsidP="00865C91">
      <w:pPr>
        <w:pStyle w:val="Tekstzonderopmaak"/>
        <w:numPr>
          <w:ilvl w:val="0"/>
          <w:numId w:val="10"/>
        </w:numPr>
        <w:spacing w:line="360" w:lineRule="auto"/>
        <w:rPr>
          <w:rFonts w:asciiTheme="minorHAnsi" w:hAnsiTheme="minorHAnsi" w:cstheme="majorHAnsi"/>
          <w:sz w:val="22"/>
          <w:szCs w:val="22"/>
        </w:rPr>
      </w:pPr>
      <w:r w:rsidRPr="009D161E">
        <w:rPr>
          <w:rFonts w:asciiTheme="minorHAnsi" w:hAnsiTheme="minorHAnsi" w:cstheme="majorHAnsi"/>
          <w:sz w:val="22"/>
          <w:szCs w:val="22"/>
        </w:rPr>
        <w:t>Denis Sautereau: denis.sautereau@unilim.fr</w:t>
      </w:r>
    </w:p>
    <w:p w:rsidR="00B252A5" w:rsidRPr="009D161E" w:rsidRDefault="00B252A5" w:rsidP="00865C91">
      <w:pPr>
        <w:pStyle w:val="Tekstzonderopmaak"/>
        <w:numPr>
          <w:ilvl w:val="0"/>
          <w:numId w:val="10"/>
        </w:numPr>
        <w:spacing w:line="360" w:lineRule="auto"/>
        <w:rPr>
          <w:rFonts w:asciiTheme="minorHAnsi" w:hAnsiTheme="minorHAnsi" w:cstheme="majorHAnsi"/>
          <w:sz w:val="22"/>
          <w:szCs w:val="22"/>
          <w:lang w:val="en-GB"/>
        </w:rPr>
      </w:pPr>
      <w:r w:rsidRPr="009D161E">
        <w:rPr>
          <w:rFonts w:asciiTheme="minorHAnsi" w:hAnsiTheme="minorHAnsi" w:cstheme="majorHAnsi"/>
          <w:sz w:val="22"/>
          <w:szCs w:val="22"/>
          <w:lang w:val="en-GB"/>
        </w:rPr>
        <w:t xml:space="preserve">Spyros </w:t>
      </w:r>
      <w:proofErr w:type="spellStart"/>
      <w:r w:rsidRPr="009D161E">
        <w:rPr>
          <w:rFonts w:asciiTheme="minorHAnsi" w:hAnsiTheme="minorHAnsi" w:cstheme="majorHAnsi"/>
          <w:sz w:val="22"/>
          <w:szCs w:val="22"/>
          <w:lang w:val="en-GB"/>
        </w:rPr>
        <w:t>Michopoulos</w:t>
      </w:r>
      <w:proofErr w:type="spellEnd"/>
      <w:r w:rsidRPr="009D161E">
        <w:rPr>
          <w:rFonts w:asciiTheme="minorHAnsi" w:hAnsiTheme="minorHAnsi" w:cstheme="majorHAnsi"/>
          <w:sz w:val="22"/>
          <w:szCs w:val="22"/>
          <w:lang w:val="en-GB"/>
        </w:rPr>
        <w:t>: michosp@hol.gr</w:t>
      </w:r>
    </w:p>
    <w:p w:rsidR="00C86C9F" w:rsidRPr="009D161E" w:rsidRDefault="00C86C9F" w:rsidP="00865C91">
      <w:pPr>
        <w:pStyle w:val="Lijstalinea"/>
        <w:numPr>
          <w:ilvl w:val="0"/>
          <w:numId w:val="10"/>
        </w:numPr>
        <w:spacing w:line="360" w:lineRule="auto"/>
        <w:rPr>
          <w:rFonts w:asciiTheme="minorHAnsi" w:hAnsiTheme="minorHAnsi" w:cstheme="majorHAnsi"/>
          <w:sz w:val="22"/>
          <w:szCs w:val="22"/>
          <w:lang w:val="nl-NL"/>
        </w:rPr>
      </w:pPr>
      <w:r w:rsidRPr="009D161E">
        <w:rPr>
          <w:rFonts w:asciiTheme="minorHAnsi" w:hAnsiTheme="minorHAnsi" w:cstheme="majorHAnsi"/>
          <w:sz w:val="22"/>
          <w:szCs w:val="22"/>
          <w:lang w:val="nl-NL"/>
        </w:rPr>
        <w:t>Wiestke Kievit: Wietske.Kievit@radboudumc.nl</w:t>
      </w:r>
    </w:p>
    <w:p w:rsidR="00C86C9F" w:rsidRPr="009D161E" w:rsidRDefault="00C86C9F" w:rsidP="00865C91">
      <w:pPr>
        <w:pStyle w:val="Lijstalinea"/>
        <w:numPr>
          <w:ilvl w:val="0"/>
          <w:numId w:val="10"/>
        </w:numPr>
        <w:spacing w:line="360" w:lineRule="auto"/>
        <w:rPr>
          <w:rFonts w:asciiTheme="minorHAnsi" w:hAnsiTheme="minorHAnsi" w:cstheme="majorHAnsi"/>
          <w:sz w:val="22"/>
          <w:szCs w:val="22"/>
        </w:rPr>
      </w:pPr>
      <w:r w:rsidRPr="009D161E">
        <w:rPr>
          <w:rFonts w:asciiTheme="minorHAnsi" w:hAnsiTheme="minorHAnsi" w:cstheme="majorHAnsi"/>
          <w:sz w:val="22"/>
          <w:szCs w:val="22"/>
        </w:rPr>
        <w:lastRenderedPageBreak/>
        <w:t xml:space="preserve">Joost P.H. Drenth: joostphdrenth@cs.com </w:t>
      </w:r>
    </w:p>
    <w:p w:rsidR="00C86C9F" w:rsidRPr="009D161E" w:rsidRDefault="00C86C9F" w:rsidP="00865C91">
      <w:pPr>
        <w:spacing w:line="360" w:lineRule="auto"/>
        <w:rPr>
          <w:rFonts w:asciiTheme="minorHAnsi" w:hAnsiTheme="minorHAnsi" w:cstheme="majorHAnsi"/>
          <w:b/>
          <w:szCs w:val="22"/>
          <w:lang w:val="en-US"/>
        </w:rPr>
      </w:pPr>
    </w:p>
    <w:p w:rsidR="00C86C9F" w:rsidRPr="009D161E" w:rsidRDefault="00C86C9F" w:rsidP="00865C91">
      <w:pPr>
        <w:spacing w:line="360" w:lineRule="auto"/>
        <w:rPr>
          <w:rFonts w:asciiTheme="minorHAnsi" w:hAnsiTheme="minorHAnsi" w:cstheme="majorHAnsi"/>
          <w:szCs w:val="22"/>
          <w:u w:val="single"/>
          <w:lang w:val="en-US"/>
        </w:rPr>
      </w:pPr>
      <w:r w:rsidRPr="009D161E">
        <w:rPr>
          <w:rFonts w:asciiTheme="minorHAnsi" w:hAnsiTheme="minorHAnsi" w:cstheme="majorHAnsi"/>
          <w:szCs w:val="22"/>
          <w:u w:val="single"/>
          <w:lang w:val="en-US"/>
        </w:rPr>
        <w:t>Institutional address:</w:t>
      </w:r>
    </w:p>
    <w:p w:rsidR="00C86C9F" w:rsidRPr="009D161E" w:rsidRDefault="00C86C9F" w:rsidP="00865C91">
      <w:pPr>
        <w:spacing w:line="360" w:lineRule="auto"/>
        <w:rPr>
          <w:rFonts w:asciiTheme="minorHAnsi" w:hAnsiTheme="minorHAnsi" w:cstheme="majorHAnsi"/>
          <w:b/>
          <w:szCs w:val="22"/>
          <w:lang w:val="en-US"/>
        </w:rPr>
      </w:pPr>
      <w:r w:rsidRPr="009D161E">
        <w:rPr>
          <w:rFonts w:asciiTheme="minorHAnsi" w:hAnsiTheme="minorHAnsi" w:cstheme="majorHAnsi"/>
          <w:szCs w:val="22"/>
        </w:rPr>
        <w:t xml:space="preserve">Department of Gastroenterology and </w:t>
      </w:r>
      <w:proofErr w:type="spellStart"/>
      <w:r w:rsidRPr="009D161E">
        <w:rPr>
          <w:rFonts w:asciiTheme="minorHAnsi" w:hAnsiTheme="minorHAnsi" w:cstheme="majorHAnsi"/>
          <w:szCs w:val="22"/>
        </w:rPr>
        <w:t>Hepatology</w:t>
      </w:r>
      <w:proofErr w:type="spellEnd"/>
      <w:r w:rsidRPr="009D161E">
        <w:rPr>
          <w:rFonts w:asciiTheme="minorHAnsi" w:hAnsiTheme="minorHAnsi" w:cstheme="majorHAnsi"/>
          <w:szCs w:val="22"/>
        </w:rPr>
        <w:t xml:space="preserve">, </w:t>
      </w:r>
      <w:proofErr w:type="spellStart"/>
      <w:r w:rsidRPr="009D161E">
        <w:rPr>
          <w:rFonts w:asciiTheme="minorHAnsi" w:hAnsiTheme="minorHAnsi" w:cstheme="majorHAnsi"/>
          <w:szCs w:val="22"/>
        </w:rPr>
        <w:t>Radboud</w:t>
      </w:r>
      <w:proofErr w:type="spellEnd"/>
      <w:r w:rsidRPr="009D161E">
        <w:rPr>
          <w:rFonts w:asciiTheme="minorHAnsi" w:hAnsiTheme="minorHAnsi" w:cstheme="majorHAnsi"/>
          <w:szCs w:val="22"/>
        </w:rPr>
        <w:t xml:space="preserve"> University Medical </w:t>
      </w:r>
      <w:proofErr w:type="spellStart"/>
      <w:r w:rsidRPr="009D161E">
        <w:rPr>
          <w:rFonts w:asciiTheme="minorHAnsi" w:hAnsiTheme="minorHAnsi" w:cstheme="majorHAnsi"/>
          <w:szCs w:val="22"/>
        </w:rPr>
        <w:t>Center</w:t>
      </w:r>
      <w:proofErr w:type="spellEnd"/>
      <w:r w:rsidRPr="009D161E">
        <w:rPr>
          <w:rFonts w:asciiTheme="minorHAnsi" w:hAnsiTheme="minorHAnsi" w:cstheme="majorHAnsi"/>
          <w:szCs w:val="22"/>
        </w:rPr>
        <w:t>, PO Box 9101, 6500 HB Nijmegen, The Netherlands.</w:t>
      </w:r>
    </w:p>
    <w:p w:rsidR="00C86C9F" w:rsidRPr="009D161E" w:rsidRDefault="00C86C9F" w:rsidP="00865C91">
      <w:pPr>
        <w:spacing w:line="360" w:lineRule="auto"/>
        <w:rPr>
          <w:rFonts w:asciiTheme="minorHAnsi" w:hAnsiTheme="minorHAnsi" w:cstheme="majorHAnsi"/>
          <w:b/>
          <w:szCs w:val="22"/>
          <w:lang w:val="en-US"/>
        </w:rPr>
      </w:pPr>
    </w:p>
    <w:p w:rsidR="00263C76" w:rsidRPr="009D161E" w:rsidRDefault="00263C76" w:rsidP="00865C91">
      <w:pPr>
        <w:spacing w:line="360" w:lineRule="auto"/>
        <w:rPr>
          <w:rFonts w:asciiTheme="minorHAnsi" w:hAnsiTheme="minorHAnsi" w:cstheme="majorHAnsi"/>
          <w:b/>
          <w:szCs w:val="22"/>
          <w:lang w:val="en-US"/>
        </w:rPr>
      </w:pPr>
    </w:p>
    <w:p w:rsidR="00263C76" w:rsidRPr="009D161E" w:rsidRDefault="00263C76">
      <w:pPr>
        <w:rPr>
          <w:rFonts w:asciiTheme="minorHAnsi" w:hAnsiTheme="minorHAnsi" w:cstheme="majorHAnsi"/>
          <w:b/>
          <w:szCs w:val="22"/>
        </w:rPr>
      </w:pPr>
      <w:r w:rsidRPr="009D161E">
        <w:rPr>
          <w:rFonts w:asciiTheme="minorHAnsi" w:hAnsiTheme="minorHAnsi" w:cstheme="majorHAnsi"/>
          <w:b/>
          <w:szCs w:val="22"/>
        </w:rPr>
        <w:br w:type="page"/>
      </w:r>
    </w:p>
    <w:p w:rsidR="00C86C9F" w:rsidRPr="009D161E" w:rsidRDefault="00C86C9F" w:rsidP="00865C91">
      <w:pPr>
        <w:spacing w:line="360" w:lineRule="auto"/>
        <w:rPr>
          <w:rFonts w:asciiTheme="minorHAnsi" w:hAnsiTheme="minorHAnsi" w:cstheme="majorHAnsi"/>
          <w:b/>
          <w:szCs w:val="22"/>
        </w:rPr>
      </w:pPr>
      <w:r w:rsidRPr="009D161E">
        <w:rPr>
          <w:rFonts w:asciiTheme="minorHAnsi" w:hAnsiTheme="minorHAnsi" w:cstheme="majorHAnsi"/>
          <w:b/>
          <w:szCs w:val="22"/>
        </w:rPr>
        <w:lastRenderedPageBreak/>
        <w:t>Abstract</w:t>
      </w:r>
    </w:p>
    <w:p w:rsidR="00CB4678" w:rsidRPr="009D161E" w:rsidRDefault="00CB4678" w:rsidP="00CB4678">
      <w:pPr>
        <w:spacing w:line="360" w:lineRule="auto"/>
        <w:ind w:firstLine="708"/>
        <w:rPr>
          <w:rFonts w:asciiTheme="minorHAnsi" w:hAnsiTheme="minorHAnsi" w:cstheme="majorHAnsi"/>
          <w:szCs w:val="22"/>
        </w:rPr>
      </w:pPr>
      <w:r w:rsidRPr="009D161E">
        <w:rPr>
          <w:rFonts w:asciiTheme="minorHAnsi" w:hAnsiTheme="minorHAnsi" w:cstheme="majorHAnsi"/>
          <w:szCs w:val="22"/>
          <w:u w:val="single"/>
        </w:rPr>
        <w:t>Introduction</w:t>
      </w:r>
      <w:r w:rsidRPr="009D161E">
        <w:rPr>
          <w:rFonts w:asciiTheme="minorHAnsi" w:hAnsiTheme="minorHAnsi" w:cstheme="majorHAnsi"/>
          <w:szCs w:val="22"/>
        </w:rPr>
        <w:t xml:space="preserve">: Cohort studies have shown a beneficial effect of octreotide in decreasing the </w:t>
      </w:r>
      <w:proofErr w:type="spellStart"/>
      <w:r w:rsidRPr="009D161E">
        <w:rPr>
          <w:rFonts w:asciiTheme="minorHAnsi" w:hAnsiTheme="minorHAnsi" w:cstheme="majorHAnsi"/>
          <w:szCs w:val="22"/>
        </w:rPr>
        <w:t>rebleeding</w:t>
      </w:r>
      <w:proofErr w:type="spellEnd"/>
      <w:r w:rsidRPr="009D161E">
        <w:rPr>
          <w:rFonts w:asciiTheme="minorHAnsi" w:hAnsiTheme="minorHAnsi" w:cstheme="majorHAnsi"/>
          <w:szCs w:val="22"/>
        </w:rPr>
        <w:t xml:space="preserve"> rates in patients with gastrointestinal </w:t>
      </w:r>
      <w:proofErr w:type="spellStart"/>
      <w:r w:rsidRPr="009D161E">
        <w:rPr>
          <w:rFonts w:asciiTheme="minorHAnsi" w:hAnsiTheme="minorHAnsi" w:cstheme="majorHAnsi"/>
          <w:szCs w:val="22"/>
        </w:rPr>
        <w:t>angiodysplasias</w:t>
      </w:r>
      <w:proofErr w:type="spellEnd"/>
      <w:r w:rsidRPr="009D161E">
        <w:rPr>
          <w:rFonts w:asciiTheme="minorHAnsi" w:hAnsiTheme="minorHAnsi" w:cstheme="majorHAnsi"/>
          <w:szCs w:val="22"/>
        </w:rPr>
        <w:t>, however with large variation among individuals. Most studies have a small sample size and different primary outcomes,</w:t>
      </w:r>
      <w:r w:rsidR="00F66B79" w:rsidRPr="009D161E">
        <w:rPr>
          <w:rFonts w:asciiTheme="minorHAnsi" w:hAnsiTheme="minorHAnsi" w:cstheme="majorHAnsi"/>
          <w:szCs w:val="22"/>
        </w:rPr>
        <w:t xml:space="preserve"> </w:t>
      </w:r>
      <w:r w:rsidRPr="009D161E">
        <w:rPr>
          <w:rFonts w:asciiTheme="minorHAnsi" w:hAnsiTheme="minorHAnsi" w:cstheme="majorHAnsi"/>
          <w:szCs w:val="22"/>
        </w:rPr>
        <w:t xml:space="preserve">which makes it difficult to estimate the true effect on clinical relevant outcomes such as transfusion dependency and to investigate predictors for clinical response. </w:t>
      </w:r>
    </w:p>
    <w:p w:rsidR="00CB4678" w:rsidRPr="0086695C" w:rsidRDefault="00CB4678" w:rsidP="00CB4678">
      <w:pPr>
        <w:spacing w:line="360" w:lineRule="auto"/>
        <w:ind w:firstLine="708"/>
        <w:rPr>
          <w:rFonts w:asciiTheme="minorHAnsi" w:hAnsiTheme="minorHAnsi" w:cstheme="majorHAnsi"/>
          <w:szCs w:val="22"/>
        </w:rPr>
      </w:pPr>
      <w:r w:rsidRPr="009D161E">
        <w:rPr>
          <w:rFonts w:asciiTheme="minorHAnsi" w:hAnsiTheme="minorHAnsi" w:cstheme="majorHAnsi"/>
          <w:szCs w:val="22"/>
          <w:u w:val="single"/>
        </w:rPr>
        <w:t xml:space="preserve">Aims &amp; Methods: </w:t>
      </w:r>
      <w:r w:rsidRPr="009D161E">
        <w:rPr>
          <w:rFonts w:asciiTheme="minorHAnsi" w:hAnsiTheme="minorHAnsi" w:cstheme="majorHAnsi"/>
          <w:szCs w:val="22"/>
        </w:rPr>
        <w:t xml:space="preserve">The aim of this individual patient data meta-analysis is to investigate </w:t>
      </w:r>
      <w:r w:rsidR="00A4596C" w:rsidRPr="009D161E">
        <w:rPr>
          <w:rFonts w:asciiTheme="minorHAnsi" w:hAnsiTheme="minorHAnsi" w:cstheme="majorHAnsi"/>
          <w:szCs w:val="22"/>
        </w:rPr>
        <w:t xml:space="preserve">effectiveness </w:t>
      </w:r>
      <w:r w:rsidRPr="009D161E">
        <w:rPr>
          <w:rFonts w:asciiTheme="minorHAnsi" w:hAnsiTheme="minorHAnsi" w:cstheme="majorHAnsi"/>
          <w:szCs w:val="22"/>
        </w:rPr>
        <w:t xml:space="preserve"> of </w:t>
      </w:r>
      <w:r w:rsidR="00F66B79" w:rsidRPr="009D161E">
        <w:rPr>
          <w:rFonts w:asciiTheme="minorHAnsi" w:hAnsiTheme="minorHAnsi" w:cstheme="majorHAnsi"/>
          <w:szCs w:val="22"/>
        </w:rPr>
        <w:t>somatostatin analogues (SSA)</w:t>
      </w:r>
      <w:r w:rsidRPr="009D161E">
        <w:rPr>
          <w:rFonts w:asciiTheme="minorHAnsi" w:hAnsiTheme="minorHAnsi" w:cstheme="majorHAnsi"/>
          <w:szCs w:val="22"/>
        </w:rPr>
        <w:t xml:space="preserve"> on transfusion dependency and identify subgroups of patients that benefit most from SS</w:t>
      </w:r>
      <w:r w:rsidR="00A4596C" w:rsidRPr="009D161E">
        <w:rPr>
          <w:rFonts w:asciiTheme="minorHAnsi" w:hAnsiTheme="minorHAnsi" w:cstheme="majorHAnsi"/>
          <w:szCs w:val="22"/>
        </w:rPr>
        <w:t>A</w:t>
      </w:r>
      <w:r w:rsidRPr="009D161E">
        <w:rPr>
          <w:rFonts w:asciiTheme="minorHAnsi" w:hAnsiTheme="minorHAnsi" w:cstheme="majorHAnsi"/>
          <w:szCs w:val="22"/>
        </w:rPr>
        <w:t xml:space="preserve">. A systematic </w:t>
      </w:r>
      <w:r w:rsidR="00384E17" w:rsidRPr="009D161E">
        <w:rPr>
          <w:rFonts w:asciiTheme="minorHAnsi" w:hAnsiTheme="minorHAnsi" w:cstheme="majorHAnsi"/>
          <w:szCs w:val="22"/>
        </w:rPr>
        <w:t>search</w:t>
      </w:r>
      <w:r w:rsidR="009D1D83" w:rsidRPr="009D161E">
        <w:rPr>
          <w:rFonts w:asciiTheme="minorHAnsi" w:hAnsiTheme="minorHAnsi" w:cstheme="majorHAnsi"/>
          <w:szCs w:val="22"/>
        </w:rPr>
        <w:t xml:space="preserve"> up to February 2016</w:t>
      </w:r>
      <w:r w:rsidRPr="009D161E">
        <w:rPr>
          <w:rFonts w:asciiTheme="minorHAnsi" w:hAnsiTheme="minorHAnsi" w:cstheme="majorHAnsi"/>
          <w:szCs w:val="22"/>
        </w:rPr>
        <w:t xml:space="preserve"> </w:t>
      </w:r>
      <w:r w:rsidR="00384E17" w:rsidRPr="009D161E">
        <w:rPr>
          <w:rFonts w:asciiTheme="minorHAnsi" w:hAnsiTheme="minorHAnsi" w:cstheme="majorHAnsi"/>
          <w:szCs w:val="22"/>
        </w:rPr>
        <w:t xml:space="preserve">in MEDLINE, EMBASE and </w:t>
      </w:r>
      <w:r w:rsidR="00384E17" w:rsidRPr="009D161E">
        <w:rPr>
          <w:rFonts w:asciiTheme="minorHAnsi" w:hAnsiTheme="minorHAnsi" w:cstheme="majorHAnsi"/>
          <w:color w:val="000000"/>
          <w:szCs w:val="22"/>
        </w:rPr>
        <w:t>the Cochrane Library</w:t>
      </w:r>
      <w:r w:rsidR="00384E17" w:rsidRPr="009D161E">
        <w:rPr>
          <w:rFonts w:asciiTheme="minorHAnsi" w:hAnsiTheme="minorHAnsi" w:cstheme="majorHAnsi"/>
          <w:szCs w:val="22"/>
        </w:rPr>
        <w:t xml:space="preserve"> </w:t>
      </w:r>
      <w:r w:rsidRPr="009D161E">
        <w:rPr>
          <w:rFonts w:asciiTheme="minorHAnsi" w:hAnsiTheme="minorHAnsi" w:cstheme="majorHAnsi"/>
          <w:szCs w:val="22"/>
        </w:rPr>
        <w:t xml:space="preserve">was performed to identify articles reporting the effect of </w:t>
      </w:r>
      <w:r w:rsidR="00D839B8" w:rsidRPr="009D161E">
        <w:rPr>
          <w:rFonts w:asciiTheme="minorHAnsi" w:hAnsiTheme="minorHAnsi" w:cstheme="majorHAnsi"/>
          <w:szCs w:val="22"/>
        </w:rPr>
        <w:t>SSA</w:t>
      </w:r>
      <w:r w:rsidRPr="009D161E">
        <w:rPr>
          <w:rFonts w:asciiTheme="minorHAnsi" w:hAnsiTheme="minorHAnsi" w:cstheme="majorHAnsi"/>
          <w:szCs w:val="22"/>
        </w:rPr>
        <w:t xml:space="preserve"> in gastrointestinal </w:t>
      </w:r>
      <w:proofErr w:type="spellStart"/>
      <w:r w:rsidRPr="009D161E">
        <w:rPr>
          <w:rFonts w:asciiTheme="minorHAnsi" w:hAnsiTheme="minorHAnsi" w:cstheme="majorHAnsi"/>
          <w:szCs w:val="22"/>
        </w:rPr>
        <w:t>angiodyplasias</w:t>
      </w:r>
      <w:proofErr w:type="spellEnd"/>
      <w:r w:rsidRPr="009D161E">
        <w:rPr>
          <w:rFonts w:asciiTheme="minorHAnsi" w:hAnsiTheme="minorHAnsi" w:cstheme="majorHAnsi"/>
          <w:szCs w:val="22"/>
        </w:rPr>
        <w:t>. We collected individual patient data of included articles</w:t>
      </w:r>
      <w:r w:rsidR="00BF18CD" w:rsidRPr="009D161E">
        <w:rPr>
          <w:rFonts w:asciiTheme="minorHAnsi" w:hAnsiTheme="minorHAnsi" w:cstheme="majorHAnsi"/>
          <w:szCs w:val="22"/>
        </w:rPr>
        <w:t xml:space="preserve"> and assessed the risk of bias with the MINORS tool</w:t>
      </w:r>
      <w:r w:rsidRPr="009D161E">
        <w:rPr>
          <w:rFonts w:asciiTheme="minorHAnsi" w:hAnsiTheme="minorHAnsi" w:cstheme="majorHAnsi"/>
          <w:szCs w:val="22"/>
        </w:rPr>
        <w:t xml:space="preserve">. </w:t>
      </w:r>
      <w:r w:rsidRPr="000F7ED6">
        <w:rPr>
          <w:rFonts w:asciiTheme="minorHAnsi" w:hAnsiTheme="minorHAnsi" w:cstheme="majorHAnsi"/>
          <w:szCs w:val="22"/>
        </w:rPr>
        <w:t xml:space="preserve">Patients with only oral iron dependency </w:t>
      </w:r>
      <w:r w:rsidR="00312BB3" w:rsidRPr="000F7ED6">
        <w:rPr>
          <w:rFonts w:asciiTheme="minorHAnsi" w:hAnsiTheme="minorHAnsi" w:cstheme="majorHAnsi"/>
          <w:szCs w:val="22"/>
        </w:rPr>
        <w:t xml:space="preserve">or where the GI bleeding was of unknown cause </w:t>
      </w:r>
      <w:r w:rsidRPr="000F7ED6">
        <w:rPr>
          <w:rFonts w:asciiTheme="minorHAnsi" w:hAnsiTheme="minorHAnsi" w:cstheme="majorHAnsi"/>
          <w:szCs w:val="22"/>
        </w:rPr>
        <w:t>were excluded</w:t>
      </w:r>
      <w:r w:rsidR="001609D3" w:rsidRPr="000F7ED6">
        <w:rPr>
          <w:rFonts w:asciiTheme="minorHAnsi" w:hAnsiTheme="minorHAnsi" w:cstheme="majorHAnsi"/>
          <w:szCs w:val="22"/>
        </w:rPr>
        <w:t xml:space="preserve">. </w:t>
      </w:r>
      <w:r w:rsidRPr="000F7ED6">
        <w:rPr>
          <w:rFonts w:asciiTheme="minorHAnsi" w:hAnsiTheme="minorHAnsi" w:cstheme="majorHAnsi"/>
          <w:szCs w:val="22"/>
        </w:rPr>
        <w:t xml:space="preserve">The primary outcome was response to </w:t>
      </w:r>
      <w:r w:rsidR="00D839B8" w:rsidRPr="000F7ED6">
        <w:rPr>
          <w:rFonts w:asciiTheme="minorHAnsi" w:hAnsiTheme="minorHAnsi" w:cstheme="majorHAnsi"/>
          <w:szCs w:val="22"/>
        </w:rPr>
        <w:t>SSA</w:t>
      </w:r>
      <w:r w:rsidRPr="000F7ED6">
        <w:rPr>
          <w:rFonts w:asciiTheme="minorHAnsi" w:hAnsiTheme="minorHAnsi" w:cstheme="majorHAnsi"/>
          <w:szCs w:val="22"/>
        </w:rPr>
        <w:t xml:space="preserve">, defined as good: ≥ 50% reduction of red blood cell (RBC) transfusions; or poor: &lt; 50% reduction of RBC transfusions. We used </w:t>
      </w:r>
      <w:r w:rsidR="00D839B8" w:rsidRPr="000F7ED6">
        <w:rPr>
          <w:rFonts w:asciiTheme="minorHAnsi" w:hAnsiTheme="minorHAnsi" w:cstheme="majorHAnsi"/>
          <w:szCs w:val="22"/>
        </w:rPr>
        <w:t>multivariate</w:t>
      </w:r>
      <w:r w:rsidRPr="000F7ED6">
        <w:rPr>
          <w:rFonts w:asciiTheme="minorHAnsi" w:hAnsiTheme="minorHAnsi" w:cstheme="majorHAnsi"/>
          <w:szCs w:val="22"/>
        </w:rPr>
        <w:t xml:space="preserve"> logistic regression to determine the effects of patient and disease characteristics</w:t>
      </w:r>
      <w:r w:rsidRPr="009D161E">
        <w:rPr>
          <w:rFonts w:asciiTheme="minorHAnsi" w:hAnsiTheme="minorHAnsi" w:cstheme="majorHAnsi"/>
          <w:szCs w:val="22"/>
        </w:rPr>
        <w:t xml:space="preserve"> on </w:t>
      </w:r>
      <w:r w:rsidR="00D839B8" w:rsidRPr="009D161E">
        <w:rPr>
          <w:rFonts w:asciiTheme="minorHAnsi" w:hAnsiTheme="minorHAnsi" w:cstheme="majorHAnsi"/>
          <w:szCs w:val="22"/>
        </w:rPr>
        <w:t>SSA</w:t>
      </w:r>
      <w:r w:rsidRPr="009D161E">
        <w:rPr>
          <w:rFonts w:asciiTheme="minorHAnsi" w:hAnsiTheme="minorHAnsi" w:cstheme="majorHAnsi"/>
          <w:szCs w:val="22"/>
        </w:rPr>
        <w:t xml:space="preserve">. The variable “study” was included in the </w:t>
      </w:r>
      <w:r w:rsidRPr="0086695C">
        <w:rPr>
          <w:rFonts w:asciiTheme="minorHAnsi" w:hAnsiTheme="minorHAnsi" w:cstheme="majorHAnsi"/>
          <w:szCs w:val="22"/>
        </w:rPr>
        <w:t xml:space="preserve">univariate analysis to correct for study-effect. </w:t>
      </w:r>
    </w:p>
    <w:p w:rsidR="00CB4678" w:rsidRPr="003D72E0" w:rsidRDefault="00CB4678" w:rsidP="00CB4678">
      <w:pPr>
        <w:spacing w:line="360" w:lineRule="auto"/>
        <w:ind w:firstLine="708"/>
        <w:rPr>
          <w:rFonts w:asciiTheme="minorHAnsi" w:hAnsiTheme="minorHAnsi" w:cstheme="majorHAnsi"/>
          <w:szCs w:val="22"/>
          <w:highlight w:val="yellow"/>
        </w:rPr>
      </w:pPr>
      <w:r w:rsidRPr="0086695C">
        <w:rPr>
          <w:rFonts w:asciiTheme="minorHAnsi" w:hAnsiTheme="minorHAnsi" w:cstheme="majorHAnsi"/>
          <w:szCs w:val="22"/>
          <w:u w:val="single"/>
        </w:rPr>
        <w:t>Results</w:t>
      </w:r>
      <w:r w:rsidRPr="0086695C">
        <w:rPr>
          <w:rFonts w:asciiTheme="minorHAnsi" w:hAnsiTheme="minorHAnsi" w:cstheme="majorHAnsi"/>
          <w:szCs w:val="22"/>
        </w:rPr>
        <w:t xml:space="preserve">: </w:t>
      </w:r>
      <w:r w:rsidR="000F7ED6" w:rsidRPr="0086695C">
        <w:rPr>
          <w:rFonts w:asciiTheme="minorHAnsi" w:hAnsiTheme="minorHAnsi" w:cstheme="majorHAnsi"/>
          <w:szCs w:val="22"/>
        </w:rPr>
        <w:t>We identified 9</w:t>
      </w:r>
      <w:r w:rsidRPr="0086695C">
        <w:rPr>
          <w:rFonts w:asciiTheme="minorHAnsi" w:hAnsiTheme="minorHAnsi" w:cstheme="majorHAnsi"/>
          <w:szCs w:val="22"/>
        </w:rPr>
        <w:t xml:space="preserve"> studies and obtained individual data from 6 (n = 180) </w:t>
      </w:r>
      <w:r w:rsidR="00ED63E1" w:rsidRPr="0086695C">
        <w:rPr>
          <w:rFonts w:asciiTheme="minorHAnsi" w:hAnsiTheme="minorHAnsi" w:cstheme="majorHAnsi"/>
          <w:szCs w:val="22"/>
        </w:rPr>
        <w:t>cohorts</w:t>
      </w:r>
      <w:r w:rsidR="0086695C" w:rsidRPr="0086695C">
        <w:rPr>
          <w:rFonts w:asciiTheme="minorHAnsi" w:hAnsiTheme="minorHAnsi" w:cstheme="majorHAnsi"/>
          <w:szCs w:val="22"/>
        </w:rPr>
        <w:t xml:space="preserve"> </w:t>
      </w:r>
      <w:r w:rsidR="0086695C" w:rsidRPr="0086695C">
        <w:rPr>
          <w:rFonts w:asciiTheme="minorHAnsi" w:hAnsiTheme="minorHAnsi" w:cstheme="majorHAnsi"/>
          <w:color w:val="000000"/>
          <w:szCs w:val="22"/>
        </w:rPr>
        <w:t>and aggregated data were available for another</w:t>
      </w:r>
      <w:r w:rsidR="0086695C">
        <w:rPr>
          <w:rFonts w:asciiTheme="minorHAnsi" w:hAnsiTheme="minorHAnsi" w:cstheme="majorHAnsi"/>
          <w:color w:val="000000"/>
          <w:szCs w:val="22"/>
        </w:rPr>
        <w:t xml:space="preserve"> 2 studies (n=36)</w:t>
      </w:r>
      <w:r w:rsidRPr="003D72E0">
        <w:rPr>
          <w:rFonts w:asciiTheme="minorHAnsi" w:hAnsiTheme="minorHAnsi" w:cstheme="majorHAnsi"/>
          <w:szCs w:val="22"/>
          <w:highlight w:val="yellow"/>
        </w:rPr>
        <w:t xml:space="preserve">. We analyzed data of 159 patients (mean age 70 years, 56% men) with transfusion dependency due to gastrointestinal </w:t>
      </w:r>
      <w:proofErr w:type="spellStart"/>
      <w:r w:rsidRPr="003D72E0">
        <w:rPr>
          <w:rFonts w:asciiTheme="minorHAnsi" w:hAnsiTheme="minorHAnsi" w:cstheme="majorHAnsi"/>
          <w:szCs w:val="22"/>
          <w:highlight w:val="yellow"/>
        </w:rPr>
        <w:t>angiodysplasia</w:t>
      </w:r>
      <w:proofErr w:type="spellEnd"/>
      <w:r w:rsidRPr="003D72E0">
        <w:rPr>
          <w:rFonts w:asciiTheme="minorHAnsi" w:hAnsiTheme="minorHAnsi" w:cstheme="majorHAnsi"/>
          <w:szCs w:val="22"/>
          <w:highlight w:val="yellow"/>
        </w:rPr>
        <w:t xml:space="preserve"> bleeding that were treated with </w:t>
      </w:r>
      <w:r w:rsidR="00D839B8" w:rsidRPr="003D72E0">
        <w:rPr>
          <w:rFonts w:asciiTheme="minorHAnsi" w:hAnsiTheme="minorHAnsi" w:cstheme="majorHAnsi"/>
          <w:szCs w:val="22"/>
          <w:highlight w:val="yellow"/>
        </w:rPr>
        <w:t>SSA</w:t>
      </w:r>
      <w:r w:rsidRPr="003D72E0">
        <w:rPr>
          <w:rFonts w:asciiTheme="minorHAnsi" w:hAnsiTheme="minorHAnsi" w:cstheme="majorHAnsi"/>
          <w:szCs w:val="22"/>
          <w:highlight w:val="yellow"/>
        </w:rPr>
        <w:t xml:space="preserve">. </w:t>
      </w:r>
      <w:r w:rsidR="009E1EBA" w:rsidRPr="003D72E0">
        <w:rPr>
          <w:rFonts w:asciiTheme="minorHAnsi" w:hAnsiTheme="minorHAnsi" w:cstheme="majorHAnsi"/>
          <w:szCs w:val="22"/>
          <w:highlight w:val="yellow"/>
        </w:rPr>
        <w:t>Half</w:t>
      </w:r>
      <w:r w:rsidRPr="003D72E0">
        <w:rPr>
          <w:rFonts w:asciiTheme="minorHAnsi" w:hAnsiTheme="minorHAnsi" w:cstheme="majorHAnsi"/>
          <w:szCs w:val="22"/>
          <w:highlight w:val="yellow"/>
        </w:rPr>
        <w:t xml:space="preserve"> of </w:t>
      </w:r>
      <w:r w:rsidR="009E1EBA" w:rsidRPr="003D72E0">
        <w:rPr>
          <w:rFonts w:asciiTheme="minorHAnsi" w:hAnsiTheme="minorHAnsi" w:cstheme="majorHAnsi"/>
          <w:szCs w:val="22"/>
          <w:highlight w:val="yellow"/>
        </w:rPr>
        <w:t xml:space="preserve">the </w:t>
      </w:r>
      <w:r w:rsidRPr="003D72E0">
        <w:rPr>
          <w:rFonts w:asciiTheme="minorHAnsi" w:hAnsiTheme="minorHAnsi" w:cstheme="majorHAnsi"/>
          <w:szCs w:val="22"/>
          <w:highlight w:val="yellow"/>
        </w:rPr>
        <w:t xml:space="preserve">patients had </w:t>
      </w:r>
      <w:proofErr w:type="spellStart"/>
      <w:r w:rsidRPr="003D72E0">
        <w:rPr>
          <w:rFonts w:asciiTheme="minorHAnsi" w:hAnsiTheme="minorHAnsi" w:cstheme="majorHAnsi"/>
          <w:szCs w:val="22"/>
          <w:highlight w:val="yellow"/>
        </w:rPr>
        <w:t>angiodysplasias</w:t>
      </w:r>
      <w:proofErr w:type="spellEnd"/>
      <w:r w:rsidRPr="003D72E0">
        <w:rPr>
          <w:rFonts w:asciiTheme="minorHAnsi" w:hAnsiTheme="minorHAnsi" w:cstheme="majorHAnsi"/>
          <w:szCs w:val="22"/>
          <w:highlight w:val="yellow"/>
        </w:rPr>
        <w:t xml:space="preserve"> at multiple sites. Octreotide </w:t>
      </w:r>
      <w:r w:rsidR="009E1EBA" w:rsidRPr="003D72E0">
        <w:rPr>
          <w:rFonts w:asciiTheme="minorHAnsi" w:hAnsiTheme="minorHAnsi" w:cstheme="majorHAnsi"/>
          <w:szCs w:val="22"/>
          <w:highlight w:val="yellow"/>
        </w:rPr>
        <w:t xml:space="preserve">LAR 20 mg was the most frequently used </w:t>
      </w:r>
      <w:r w:rsidRPr="003D72E0">
        <w:rPr>
          <w:rFonts w:asciiTheme="minorHAnsi" w:hAnsiTheme="minorHAnsi" w:cstheme="majorHAnsi"/>
          <w:szCs w:val="22"/>
          <w:highlight w:val="yellow"/>
        </w:rPr>
        <w:t xml:space="preserve">(81%). Side-effects occurred in 31% (41/131) of the patients, with gastrointestinal symptoms (19.8%) and erythema / pain at the injection site (8.4%) the most frequent. In 8 patients (6%) </w:t>
      </w:r>
      <w:r w:rsidR="00D839B8" w:rsidRPr="003D72E0">
        <w:rPr>
          <w:rFonts w:asciiTheme="minorHAnsi" w:hAnsiTheme="minorHAnsi" w:cstheme="majorHAnsi"/>
          <w:szCs w:val="22"/>
          <w:highlight w:val="yellow"/>
        </w:rPr>
        <w:t>SSA</w:t>
      </w:r>
      <w:r w:rsidRPr="003D72E0">
        <w:rPr>
          <w:rFonts w:asciiTheme="minorHAnsi" w:hAnsiTheme="minorHAnsi" w:cstheme="majorHAnsi"/>
          <w:szCs w:val="22"/>
          <w:highlight w:val="yellow"/>
        </w:rPr>
        <w:t xml:space="preserve"> was discontinued due to side-effects.</w:t>
      </w:r>
    </w:p>
    <w:p w:rsidR="00CB4678" w:rsidRPr="009D161E" w:rsidRDefault="00CB4678" w:rsidP="00CB4678">
      <w:pPr>
        <w:spacing w:line="360" w:lineRule="auto"/>
        <w:ind w:firstLine="708"/>
        <w:rPr>
          <w:rFonts w:asciiTheme="minorHAnsi" w:hAnsiTheme="minorHAnsi" w:cstheme="majorHAnsi"/>
          <w:szCs w:val="22"/>
        </w:rPr>
      </w:pPr>
      <w:r w:rsidRPr="003D72E0">
        <w:rPr>
          <w:rFonts w:asciiTheme="minorHAnsi" w:hAnsiTheme="minorHAnsi" w:cstheme="majorHAnsi"/>
          <w:szCs w:val="22"/>
          <w:highlight w:val="yellow"/>
        </w:rPr>
        <w:t xml:space="preserve">There was a high </w:t>
      </w:r>
      <w:r w:rsidR="00D839B8" w:rsidRPr="003D72E0">
        <w:rPr>
          <w:rFonts w:asciiTheme="minorHAnsi" w:hAnsiTheme="minorHAnsi" w:cstheme="majorHAnsi"/>
          <w:szCs w:val="22"/>
          <w:highlight w:val="yellow"/>
        </w:rPr>
        <w:t>SSA</w:t>
      </w:r>
      <w:r w:rsidRPr="003D72E0">
        <w:rPr>
          <w:rFonts w:asciiTheme="minorHAnsi" w:hAnsiTheme="minorHAnsi" w:cstheme="majorHAnsi"/>
          <w:szCs w:val="22"/>
          <w:highlight w:val="yellow"/>
        </w:rPr>
        <w:t xml:space="preserve"> response with 89% of the patients having &gt;50% reduction of their parenteral iron and/or RBC transfusion dependency. Sex, age, small bowel and stomach localization, the use of anticoagulants , dose, only parenteral iron dependent and prior endoscopic treatment were not associated with treatment response. </w:t>
      </w:r>
      <w:proofErr w:type="spellStart"/>
      <w:r w:rsidRPr="003D72E0">
        <w:rPr>
          <w:rFonts w:asciiTheme="minorHAnsi" w:hAnsiTheme="minorHAnsi" w:cstheme="majorHAnsi"/>
          <w:szCs w:val="22"/>
          <w:highlight w:val="yellow"/>
        </w:rPr>
        <w:t>Univariate</w:t>
      </w:r>
      <w:proofErr w:type="spellEnd"/>
      <w:r w:rsidRPr="003D72E0">
        <w:rPr>
          <w:rFonts w:asciiTheme="minorHAnsi" w:hAnsiTheme="minorHAnsi" w:cstheme="majorHAnsi"/>
          <w:szCs w:val="22"/>
          <w:highlight w:val="yellow"/>
        </w:rPr>
        <w:t xml:space="preserve"> </w:t>
      </w:r>
      <w:r w:rsidR="00C421C7" w:rsidRPr="003D72E0">
        <w:rPr>
          <w:rFonts w:asciiTheme="minorHAnsi" w:hAnsiTheme="minorHAnsi" w:cstheme="majorHAnsi"/>
          <w:szCs w:val="22"/>
          <w:highlight w:val="yellow"/>
        </w:rPr>
        <w:t xml:space="preserve">analyses showed </w:t>
      </w:r>
      <w:proofErr w:type="spellStart"/>
      <w:r w:rsidR="00C421C7" w:rsidRPr="003D72E0">
        <w:rPr>
          <w:rFonts w:asciiTheme="minorHAnsi" w:hAnsiTheme="minorHAnsi" w:cstheme="majorHAnsi"/>
          <w:szCs w:val="22"/>
          <w:highlight w:val="yellow"/>
        </w:rPr>
        <w:t>a</w:t>
      </w:r>
      <w:r w:rsidRPr="003D72E0">
        <w:rPr>
          <w:rFonts w:asciiTheme="minorHAnsi" w:hAnsiTheme="minorHAnsi" w:cstheme="majorHAnsi"/>
          <w:szCs w:val="22"/>
          <w:highlight w:val="yellow"/>
        </w:rPr>
        <w:t>ngiodysplasia</w:t>
      </w:r>
      <w:proofErr w:type="spellEnd"/>
      <w:r w:rsidRPr="003D72E0">
        <w:rPr>
          <w:rFonts w:asciiTheme="minorHAnsi" w:hAnsiTheme="minorHAnsi" w:cstheme="majorHAnsi"/>
          <w:szCs w:val="22"/>
          <w:highlight w:val="yellow"/>
        </w:rPr>
        <w:t xml:space="preserve"> localization in the colon (OR 0.28, 95% CI 0.09-0.88, </w:t>
      </w:r>
      <w:r w:rsidRPr="003D72E0">
        <w:rPr>
          <w:rFonts w:asciiTheme="minorHAnsi" w:hAnsiTheme="minorHAnsi" w:cstheme="majorHAnsi"/>
          <w:i/>
          <w:szCs w:val="22"/>
          <w:highlight w:val="yellow"/>
        </w:rPr>
        <w:t>p</w:t>
      </w:r>
      <w:r w:rsidRPr="003D72E0">
        <w:rPr>
          <w:rFonts w:asciiTheme="minorHAnsi" w:hAnsiTheme="minorHAnsi" w:cstheme="majorHAnsi"/>
          <w:szCs w:val="22"/>
          <w:highlight w:val="yellow"/>
        </w:rPr>
        <w:t xml:space="preserve"> = 0.03)</w:t>
      </w:r>
      <w:r w:rsidR="00C421C7" w:rsidRPr="003D72E0">
        <w:rPr>
          <w:rFonts w:asciiTheme="minorHAnsi" w:hAnsiTheme="minorHAnsi" w:cstheme="majorHAnsi"/>
          <w:szCs w:val="22"/>
          <w:highlight w:val="yellow"/>
        </w:rPr>
        <w:t xml:space="preserve"> and stomach (OR 0.4, 95% CI 0.1-1.1, </w:t>
      </w:r>
      <w:r w:rsidR="00C421C7" w:rsidRPr="003D72E0">
        <w:rPr>
          <w:rFonts w:asciiTheme="minorHAnsi" w:hAnsiTheme="minorHAnsi" w:cstheme="majorHAnsi"/>
          <w:i/>
          <w:szCs w:val="22"/>
          <w:highlight w:val="yellow"/>
        </w:rPr>
        <w:t>p</w:t>
      </w:r>
      <w:r w:rsidR="00C421C7" w:rsidRPr="003D72E0">
        <w:rPr>
          <w:rFonts w:asciiTheme="minorHAnsi" w:hAnsiTheme="minorHAnsi" w:cstheme="majorHAnsi"/>
          <w:szCs w:val="22"/>
          <w:highlight w:val="yellow"/>
        </w:rPr>
        <w:t xml:space="preserve"> = 0.07), number of transfusions (OR 0.95, 95% CI 0.9-1.0, </w:t>
      </w:r>
      <w:r w:rsidR="00C421C7" w:rsidRPr="003D72E0">
        <w:rPr>
          <w:rFonts w:asciiTheme="minorHAnsi" w:hAnsiTheme="minorHAnsi" w:cstheme="majorHAnsi"/>
          <w:i/>
          <w:szCs w:val="22"/>
          <w:highlight w:val="yellow"/>
        </w:rPr>
        <w:t>p</w:t>
      </w:r>
      <w:r w:rsidR="00C421C7" w:rsidRPr="003D72E0">
        <w:rPr>
          <w:rFonts w:asciiTheme="minorHAnsi" w:hAnsiTheme="minorHAnsi" w:cstheme="majorHAnsi"/>
          <w:szCs w:val="22"/>
          <w:highlight w:val="yellow"/>
        </w:rPr>
        <w:t xml:space="preserve"> = 0.12)</w:t>
      </w:r>
      <w:r w:rsidRPr="003D72E0">
        <w:rPr>
          <w:rFonts w:asciiTheme="minorHAnsi" w:hAnsiTheme="minorHAnsi" w:cstheme="majorHAnsi"/>
          <w:szCs w:val="22"/>
          <w:highlight w:val="yellow"/>
        </w:rPr>
        <w:t xml:space="preserve"> and at multiple sites (OR 0.37, 95% CI 0.17-0.77, </w:t>
      </w:r>
      <w:r w:rsidRPr="003D72E0">
        <w:rPr>
          <w:rFonts w:asciiTheme="minorHAnsi" w:hAnsiTheme="minorHAnsi" w:cstheme="majorHAnsi"/>
          <w:i/>
          <w:szCs w:val="22"/>
          <w:highlight w:val="yellow"/>
        </w:rPr>
        <w:t xml:space="preserve">p </w:t>
      </w:r>
      <w:r w:rsidR="00C421C7" w:rsidRPr="003D72E0">
        <w:rPr>
          <w:rFonts w:asciiTheme="minorHAnsi" w:hAnsiTheme="minorHAnsi" w:cstheme="majorHAnsi"/>
          <w:szCs w:val="22"/>
          <w:highlight w:val="yellow"/>
        </w:rPr>
        <w:t>&lt;</w:t>
      </w:r>
      <w:r w:rsidRPr="003D72E0">
        <w:rPr>
          <w:rFonts w:asciiTheme="minorHAnsi" w:hAnsiTheme="minorHAnsi" w:cstheme="majorHAnsi"/>
          <w:szCs w:val="22"/>
          <w:highlight w:val="yellow"/>
        </w:rPr>
        <w:t xml:space="preserve"> 0.0</w:t>
      </w:r>
      <w:r w:rsidR="00C421C7" w:rsidRPr="003D72E0">
        <w:rPr>
          <w:rFonts w:asciiTheme="minorHAnsi" w:hAnsiTheme="minorHAnsi" w:cstheme="majorHAnsi"/>
          <w:szCs w:val="22"/>
          <w:highlight w:val="yellow"/>
        </w:rPr>
        <w:t>1</w:t>
      </w:r>
      <w:r w:rsidRPr="003D72E0">
        <w:rPr>
          <w:rFonts w:asciiTheme="minorHAnsi" w:hAnsiTheme="minorHAnsi" w:cstheme="majorHAnsi"/>
          <w:szCs w:val="22"/>
          <w:highlight w:val="yellow"/>
        </w:rPr>
        <w:t>) were</w:t>
      </w:r>
      <w:r w:rsidR="006654EA" w:rsidRPr="003D72E0">
        <w:rPr>
          <w:rFonts w:asciiTheme="minorHAnsi" w:hAnsiTheme="minorHAnsi" w:cstheme="majorHAnsi"/>
          <w:szCs w:val="22"/>
          <w:highlight w:val="yellow"/>
        </w:rPr>
        <w:t xml:space="preserve"> associated with a poor</w:t>
      </w:r>
      <w:r w:rsidRPr="003D72E0">
        <w:rPr>
          <w:rFonts w:asciiTheme="minorHAnsi" w:hAnsiTheme="minorHAnsi" w:cstheme="majorHAnsi"/>
          <w:szCs w:val="22"/>
          <w:highlight w:val="yellow"/>
        </w:rPr>
        <w:t xml:space="preserve"> response. </w:t>
      </w:r>
      <w:r w:rsidR="00717F11" w:rsidRPr="003D72E0">
        <w:rPr>
          <w:rFonts w:asciiTheme="minorHAnsi" w:hAnsiTheme="minorHAnsi" w:cstheme="majorHAnsi"/>
          <w:szCs w:val="22"/>
          <w:highlight w:val="yellow"/>
        </w:rPr>
        <w:t>Multivariate</w:t>
      </w:r>
      <w:r w:rsidR="00C421C7" w:rsidRPr="003D72E0">
        <w:rPr>
          <w:rFonts w:asciiTheme="minorHAnsi" w:hAnsiTheme="minorHAnsi" w:cstheme="majorHAnsi"/>
          <w:szCs w:val="22"/>
          <w:highlight w:val="yellow"/>
        </w:rPr>
        <w:t xml:space="preserve"> analyses found the number of transfusions as only independent factor associated with treatment response (OR 0.91, 95% CI 0.8-0.99, </w:t>
      </w:r>
      <w:r w:rsidR="00C421C7" w:rsidRPr="003D72E0">
        <w:rPr>
          <w:rFonts w:asciiTheme="minorHAnsi" w:hAnsiTheme="minorHAnsi" w:cstheme="majorHAnsi"/>
          <w:i/>
          <w:szCs w:val="22"/>
          <w:highlight w:val="yellow"/>
        </w:rPr>
        <w:t>p</w:t>
      </w:r>
      <w:r w:rsidR="00717F11" w:rsidRPr="003D72E0">
        <w:rPr>
          <w:rFonts w:asciiTheme="minorHAnsi" w:hAnsiTheme="minorHAnsi" w:cstheme="majorHAnsi"/>
          <w:szCs w:val="22"/>
          <w:highlight w:val="yellow"/>
        </w:rPr>
        <w:t xml:space="preserve"> = 0.036</w:t>
      </w:r>
      <w:r w:rsidR="00C421C7" w:rsidRPr="003D72E0">
        <w:rPr>
          <w:rFonts w:asciiTheme="minorHAnsi" w:hAnsiTheme="minorHAnsi" w:cstheme="majorHAnsi"/>
          <w:szCs w:val="22"/>
          <w:highlight w:val="yellow"/>
        </w:rPr>
        <w:t>).</w:t>
      </w:r>
    </w:p>
    <w:p w:rsidR="00CB4678" w:rsidRPr="009D161E" w:rsidRDefault="00CB4678" w:rsidP="00CB4678">
      <w:pPr>
        <w:spacing w:line="360" w:lineRule="auto"/>
        <w:ind w:firstLine="708"/>
        <w:rPr>
          <w:rFonts w:asciiTheme="minorHAnsi" w:hAnsiTheme="minorHAnsi" w:cstheme="majorHAnsi"/>
          <w:szCs w:val="22"/>
        </w:rPr>
      </w:pPr>
      <w:r w:rsidRPr="009D161E">
        <w:rPr>
          <w:rFonts w:asciiTheme="minorHAnsi" w:hAnsiTheme="minorHAnsi" w:cstheme="majorHAnsi"/>
          <w:szCs w:val="22"/>
          <w:u w:val="single"/>
        </w:rPr>
        <w:lastRenderedPageBreak/>
        <w:t>Conclusions</w:t>
      </w:r>
      <w:r w:rsidRPr="009D161E">
        <w:rPr>
          <w:rFonts w:asciiTheme="minorHAnsi" w:hAnsiTheme="minorHAnsi" w:cstheme="majorHAnsi"/>
          <w:szCs w:val="22"/>
        </w:rPr>
        <w:t xml:space="preserve">: Based on this pooled analysis of data from individual patients with transfusion dependent </w:t>
      </w:r>
      <w:proofErr w:type="spellStart"/>
      <w:r w:rsidRPr="009D161E">
        <w:rPr>
          <w:rFonts w:asciiTheme="minorHAnsi" w:hAnsiTheme="minorHAnsi" w:cstheme="majorHAnsi"/>
          <w:szCs w:val="22"/>
        </w:rPr>
        <w:t>angiodysplasia</w:t>
      </w:r>
      <w:proofErr w:type="spellEnd"/>
      <w:r w:rsidRPr="009D161E">
        <w:rPr>
          <w:rFonts w:asciiTheme="minorHAnsi" w:hAnsiTheme="minorHAnsi" w:cstheme="majorHAnsi"/>
          <w:szCs w:val="22"/>
        </w:rPr>
        <w:t xml:space="preserve"> bleeding, </w:t>
      </w:r>
      <w:r w:rsidR="00D839B8" w:rsidRPr="009D161E">
        <w:rPr>
          <w:rFonts w:asciiTheme="minorHAnsi" w:hAnsiTheme="minorHAnsi" w:cstheme="majorHAnsi"/>
          <w:szCs w:val="22"/>
        </w:rPr>
        <w:t>SSA</w:t>
      </w:r>
      <w:r w:rsidRPr="009D161E">
        <w:rPr>
          <w:rFonts w:asciiTheme="minorHAnsi" w:hAnsiTheme="minorHAnsi" w:cstheme="majorHAnsi"/>
          <w:szCs w:val="22"/>
        </w:rPr>
        <w:t xml:space="preserve"> is effective and safe in the majority of patients. A decreased </w:t>
      </w:r>
      <w:r w:rsidR="00D839B8" w:rsidRPr="009D161E">
        <w:rPr>
          <w:rFonts w:asciiTheme="minorHAnsi" w:hAnsiTheme="minorHAnsi" w:cstheme="majorHAnsi"/>
          <w:szCs w:val="22"/>
        </w:rPr>
        <w:t>SSA</w:t>
      </w:r>
      <w:r w:rsidRPr="009D161E">
        <w:rPr>
          <w:rFonts w:asciiTheme="minorHAnsi" w:hAnsiTheme="minorHAnsi" w:cstheme="majorHAnsi"/>
          <w:szCs w:val="22"/>
        </w:rPr>
        <w:t xml:space="preserve"> response is found in patients with </w:t>
      </w:r>
      <w:r w:rsidR="005E5832" w:rsidRPr="009D161E">
        <w:rPr>
          <w:rFonts w:asciiTheme="minorHAnsi" w:hAnsiTheme="minorHAnsi" w:cstheme="majorHAnsi"/>
          <w:szCs w:val="22"/>
        </w:rPr>
        <w:t>severe transfusion dependency before initiating SSA</w:t>
      </w:r>
      <w:r w:rsidRPr="009D161E">
        <w:rPr>
          <w:rFonts w:asciiTheme="minorHAnsi" w:hAnsiTheme="minorHAnsi" w:cstheme="majorHAnsi"/>
          <w:szCs w:val="22"/>
        </w:rPr>
        <w:t>.</w:t>
      </w:r>
    </w:p>
    <w:p w:rsidR="00C86C9F" w:rsidRPr="009D161E" w:rsidRDefault="00C86C9F" w:rsidP="00865C91">
      <w:pPr>
        <w:spacing w:line="360" w:lineRule="auto"/>
        <w:rPr>
          <w:rFonts w:asciiTheme="minorHAnsi" w:hAnsiTheme="minorHAnsi" w:cstheme="majorHAnsi"/>
          <w:szCs w:val="22"/>
        </w:rPr>
      </w:pPr>
    </w:p>
    <w:p w:rsidR="00C86C9F" w:rsidRPr="009D161E" w:rsidRDefault="00C86C9F" w:rsidP="00865C91">
      <w:pPr>
        <w:spacing w:line="360" w:lineRule="auto"/>
        <w:rPr>
          <w:rFonts w:asciiTheme="minorHAnsi" w:hAnsiTheme="minorHAnsi" w:cstheme="majorHAnsi"/>
          <w:szCs w:val="22"/>
        </w:rPr>
      </w:pPr>
      <w:r w:rsidRPr="009D161E">
        <w:rPr>
          <w:rFonts w:asciiTheme="minorHAnsi" w:hAnsiTheme="minorHAnsi" w:cstheme="majorHAnsi"/>
          <w:b/>
          <w:szCs w:val="22"/>
        </w:rPr>
        <w:t>Key Words:</w:t>
      </w:r>
      <w:r w:rsidR="00290BB3" w:rsidRPr="009D161E">
        <w:rPr>
          <w:rFonts w:asciiTheme="minorHAnsi" w:hAnsiTheme="minorHAnsi" w:cstheme="majorHAnsi"/>
          <w:b/>
          <w:szCs w:val="22"/>
        </w:rPr>
        <w:t xml:space="preserve"> </w:t>
      </w:r>
      <w:r w:rsidR="00290BB3" w:rsidRPr="009D161E">
        <w:rPr>
          <w:rFonts w:asciiTheme="minorHAnsi" w:hAnsiTheme="minorHAnsi" w:cstheme="majorHAnsi"/>
          <w:szCs w:val="22"/>
        </w:rPr>
        <w:t xml:space="preserve">meta-analysis, </w:t>
      </w:r>
      <w:proofErr w:type="spellStart"/>
      <w:r w:rsidR="00290BB3" w:rsidRPr="009D161E">
        <w:rPr>
          <w:rFonts w:asciiTheme="minorHAnsi" w:hAnsiTheme="minorHAnsi" w:cstheme="majorHAnsi"/>
          <w:szCs w:val="22"/>
        </w:rPr>
        <w:t>somatostatin</w:t>
      </w:r>
      <w:proofErr w:type="spellEnd"/>
      <w:r w:rsidR="00290BB3" w:rsidRPr="009D161E">
        <w:rPr>
          <w:rFonts w:asciiTheme="minorHAnsi" w:hAnsiTheme="minorHAnsi" w:cstheme="majorHAnsi"/>
          <w:szCs w:val="22"/>
        </w:rPr>
        <w:t xml:space="preserve"> analogue, gastrointestinal </w:t>
      </w:r>
      <w:proofErr w:type="spellStart"/>
      <w:r w:rsidR="00290BB3" w:rsidRPr="009D161E">
        <w:rPr>
          <w:rFonts w:asciiTheme="minorHAnsi" w:hAnsiTheme="minorHAnsi" w:cstheme="majorHAnsi"/>
          <w:szCs w:val="22"/>
        </w:rPr>
        <w:t>angiodysplasias</w:t>
      </w:r>
      <w:proofErr w:type="spellEnd"/>
      <w:r w:rsidR="00290BB3" w:rsidRPr="009D161E">
        <w:rPr>
          <w:rFonts w:asciiTheme="minorHAnsi" w:hAnsiTheme="minorHAnsi" w:cstheme="majorHAnsi"/>
          <w:szCs w:val="22"/>
        </w:rPr>
        <w:t>, transfusion</w:t>
      </w:r>
    </w:p>
    <w:p w:rsidR="005E5832" w:rsidRPr="009D161E" w:rsidRDefault="005E5832" w:rsidP="00865C91">
      <w:pPr>
        <w:spacing w:line="360" w:lineRule="auto"/>
        <w:rPr>
          <w:rFonts w:asciiTheme="minorHAnsi" w:hAnsiTheme="minorHAnsi" w:cstheme="majorHAnsi"/>
          <w:b/>
          <w:szCs w:val="22"/>
        </w:rPr>
      </w:pPr>
    </w:p>
    <w:p w:rsidR="00C86C9F" w:rsidRPr="009D161E" w:rsidRDefault="00C86C9F" w:rsidP="00865C91">
      <w:pPr>
        <w:spacing w:line="360" w:lineRule="auto"/>
        <w:rPr>
          <w:rFonts w:asciiTheme="minorHAnsi" w:hAnsiTheme="minorHAnsi" w:cstheme="majorHAnsi"/>
          <w:b/>
          <w:szCs w:val="22"/>
        </w:rPr>
      </w:pPr>
      <w:r w:rsidRPr="009D161E">
        <w:rPr>
          <w:rFonts w:asciiTheme="minorHAnsi" w:hAnsiTheme="minorHAnsi" w:cstheme="majorHAnsi"/>
          <w:b/>
          <w:szCs w:val="22"/>
        </w:rPr>
        <w:t>List of abbreviations</w:t>
      </w:r>
    </w:p>
    <w:p w:rsidR="00C86C9F" w:rsidRPr="009D161E" w:rsidRDefault="0063548A" w:rsidP="00865C91">
      <w:pPr>
        <w:spacing w:line="360" w:lineRule="auto"/>
        <w:rPr>
          <w:rFonts w:asciiTheme="minorHAnsi" w:hAnsiTheme="minorHAnsi" w:cstheme="majorHAnsi"/>
          <w:b/>
          <w:szCs w:val="22"/>
        </w:rPr>
      </w:pPr>
      <w:r w:rsidRPr="009D161E">
        <w:rPr>
          <w:rFonts w:asciiTheme="minorHAnsi" w:hAnsiTheme="minorHAnsi" w:cstheme="majorHAnsi"/>
          <w:b/>
          <w:szCs w:val="22"/>
        </w:rPr>
        <w:t>AD</w:t>
      </w:r>
      <w:r w:rsidR="00C86C9F" w:rsidRPr="009D161E">
        <w:rPr>
          <w:rFonts w:asciiTheme="minorHAnsi" w:hAnsiTheme="minorHAnsi" w:cstheme="majorHAnsi"/>
          <w:szCs w:val="22"/>
        </w:rPr>
        <w:t xml:space="preserve"> </w:t>
      </w:r>
      <w:r w:rsidR="00C86C9F" w:rsidRPr="009D161E">
        <w:rPr>
          <w:rFonts w:asciiTheme="minorHAnsi" w:hAnsiTheme="minorHAnsi" w:cstheme="majorHAnsi"/>
          <w:szCs w:val="22"/>
        </w:rPr>
        <w:tab/>
      </w:r>
      <w:proofErr w:type="spellStart"/>
      <w:r w:rsidRPr="009D161E">
        <w:rPr>
          <w:rFonts w:asciiTheme="minorHAnsi" w:hAnsiTheme="minorHAnsi" w:cstheme="majorHAnsi"/>
          <w:szCs w:val="22"/>
        </w:rPr>
        <w:t>Angiodysplasia</w:t>
      </w:r>
      <w:proofErr w:type="spellEnd"/>
      <w:r w:rsidR="00C86C9F" w:rsidRPr="009D161E">
        <w:rPr>
          <w:rFonts w:asciiTheme="minorHAnsi" w:hAnsiTheme="minorHAnsi" w:cstheme="majorHAnsi"/>
          <w:szCs w:val="22"/>
        </w:rPr>
        <w:t xml:space="preserve"> </w:t>
      </w:r>
    </w:p>
    <w:p w:rsidR="00C86C9F" w:rsidRPr="009D161E" w:rsidRDefault="00C86C9F" w:rsidP="00865C91">
      <w:pPr>
        <w:spacing w:line="360" w:lineRule="auto"/>
        <w:rPr>
          <w:rFonts w:asciiTheme="minorHAnsi" w:hAnsiTheme="minorHAnsi" w:cstheme="majorHAnsi"/>
          <w:szCs w:val="22"/>
        </w:rPr>
      </w:pPr>
      <w:r w:rsidRPr="009D161E">
        <w:rPr>
          <w:rFonts w:asciiTheme="minorHAnsi" w:hAnsiTheme="minorHAnsi" w:cstheme="majorHAnsi"/>
          <w:b/>
          <w:szCs w:val="22"/>
        </w:rPr>
        <w:t>CI</w:t>
      </w:r>
      <w:r w:rsidRPr="009D161E">
        <w:rPr>
          <w:rFonts w:asciiTheme="minorHAnsi" w:hAnsiTheme="minorHAnsi" w:cstheme="majorHAnsi"/>
          <w:b/>
          <w:szCs w:val="22"/>
        </w:rPr>
        <w:tab/>
      </w:r>
      <w:r w:rsidRPr="009D161E">
        <w:rPr>
          <w:rFonts w:asciiTheme="minorHAnsi" w:hAnsiTheme="minorHAnsi" w:cstheme="majorHAnsi"/>
          <w:szCs w:val="22"/>
        </w:rPr>
        <w:t>Confidence interval</w:t>
      </w:r>
    </w:p>
    <w:p w:rsidR="00C86C9F" w:rsidRPr="009D161E" w:rsidRDefault="00C86C9F" w:rsidP="00865C91">
      <w:pPr>
        <w:spacing w:line="360" w:lineRule="auto"/>
        <w:rPr>
          <w:rFonts w:asciiTheme="minorHAnsi" w:hAnsiTheme="minorHAnsi" w:cstheme="majorHAnsi"/>
          <w:szCs w:val="22"/>
        </w:rPr>
      </w:pPr>
      <w:proofErr w:type="spellStart"/>
      <w:r w:rsidRPr="009D161E">
        <w:rPr>
          <w:rFonts w:asciiTheme="minorHAnsi" w:hAnsiTheme="minorHAnsi" w:cstheme="majorHAnsi"/>
          <w:b/>
          <w:szCs w:val="22"/>
        </w:rPr>
        <w:t>Hb</w:t>
      </w:r>
      <w:proofErr w:type="spellEnd"/>
      <w:r w:rsidRPr="009D161E">
        <w:rPr>
          <w:rFonts w:asciiTheme="minorHAnsi" w:hAnsiTheme="minorHAnsi" w:cstheme="majorHAnsi"/>
          <w:b/>
          <w:szCs w:val="22"/>
        </w:rPr>
        <w:tab/>
      </w:r>
      <w:r w:rsidRPr="009D161E">
        <w:rPr>
          <w:rFonts w:asciiTheme="minorHAnsi" w:hAnsiTheme="minorHAnsi" w:cstheme="majorHAnsi"/>
          <w:szCs w:val="22"/>
        </w:rPr>
        <w:t>Haemoglobin</w:t>
      </w:r>
    </w:p>
    <w:p w:rsidR="00C86C9F" w:rsidRPr="009D161E" w:rsidRDefault="00C86C9F" w:rsidP="00865C91">
      <w:pPr>
        <w:spacing w:line="360" w:lineRule="auto"/>
        <w:rPr>
          <w:rFonts w:asciiTheme="minorHAnsi" w:hAnsiTheme="minorHAnsi" w:cstheme="majorHAnsi"/>
          <w:szCs w:val="22"/>
        </w:rPr>
      </w:pPr>
      <w:r w:rsidRPr="009D161E">
        <w:rPr>
          <w:rFonts w:asciiTheme="minorHAnsi" w:hAnsiTheme="minorHAnsi" w:cstheme="majorHAnsi"/>
          <w:b/>
          <w:szCs w:val="22"/>
        </w:rPr>
        <w:t>IDA</w:t>
      </w:r>
      <w:r w:rsidRPr="009D161E">
        <w:rPr>
          <w:rFonts w:asciiTheme="minorHAnsi" w:hAnsiTheme="minorHAnsi" w:cstheme="majorHAnsi"/>
          <w:b/>
          <w:szCs w:val="22"/>
        </w:rPr>
        <w:tab/>
      </w:r>
      <w:r w:rsidRPr="009D161E">
        <w:rPr>
          <w:rFonts w:asciiTheme="minorHAnsi" w:hAnsiTheme="minorHAnsi" w:cstheme="majorHAnsi"/>
          <w:szCs w:val="22"/>
        </w:rPr>
        <w:t xml:space="preserve">Iron deficiency anaemia </w:t>
      </w:r>
    </w:p>
    <w:p w:rsidR="0063548A" w:rsidRPr="009D161E" w:rsidRDefault="0063548A" w:rsidP="00865C91">
      <w:pPr>
        <w:spacing w:line="360" w:lineRule="auto"/>
        <w:rPr>
          <w:rFonts w:asciiTheme="minorHAnsi" w:hAnsiTheme="minorHAnsi" w:cstheme="majorHAnsi"/>
          <w:szCs w:val="22"/>
        </w:rPr>
      </w:pPr>
      <w:r w:rsidRPr="009D161E">
        <w:rPr>
          <w:rFonts w:asciiTheme="minorHAnsi" w:hAnsiTheme="minorHAnsi" w:cstheme="majorHAnsi"/>
          <w:b/>
          <w:szCs w:val="22"/>
        </w:rPr>
        <w:t>IPD</w:t>
      </w:r>
      <w:r w:rsidRPr="009D161E">
        <w:rPr>
          <w:rFonts w:asciiTheme="minorHAnsi" w:hAnsiTheme="minorHAnsi" w:cstheme="majorHAnsi"/>
          <w:b/>
          <w:szCs w:val="22"/>
        </w:rPr>
        <w:tab/>
      </w:r>
      <w:r w:rsidRPr="009D161E">
        <w:rPr>
          <w:rFonts w:asciiTheme="minorHAnsi" w:hAnsiTheme="minorHAnsi" w:cstheme="majorHAnsi"/>
          <w:szCs w:val="22"/>
        </w:rPr>
        <w:t>Individual patient data</w:t>
      </w:r>
    </w:p>
    <w:p w:rsidR="00C86C9F" w:rsidRPr="009D161E" w:rsidRDefault="00C86C9F" w:rsidP="00865C91">
      <w:pPr>
        <w:spacing w:line="360" w:lineRule="auto"/>
        <w:rPr>
          <w:rFonts w:asciiTheme="minorHAnsi" w:hAnsiTheme="minorHAnsi" w:cstheme="majorHAnsi"/>
          <w:szCs w:val="22"/>
        </w:rPr>
      </w:pPr>
      <w:r w:rsidRPr="009D161E">
        <w:rPr>
          <w:rFonts w:asciiTheme="minorHAnsi" w:hAnsiTheme="minorHAnsi" w:cstheme="majorHAnsi"/>
          <w:b/>
          <w:szCs w:val="22"/>
        </w:rPr>
        <w:t>OR</w:t>
      </w:r>
      <w:r w:rsidRPr="009D161E">
        <w:rPr>
          <w:rFonts w:asciiTheme="minorHAnsi" w:hAnsiTheme="minorHAnsi" w:cstheme="majorHAnsi"/>
          <w:b/>
          <w:szCs w:val="22"/>
        </w:rPr>
        <w:tab/>
      </w:r>
      <w:r w:rsidRPr="009D161E">
        <w:rPr>
          <w:rFonts w:asciiTheme="minorHAnsi" w:hAnsiTheme="minorHAnsi" w:cstheme="majorHAnsi"/>
          <w:szCs w:val="22"/>
        </w:rPr>
        <w:t>Odd’s ratio</w:t>
      </w:r>
    </w:p>
    <w:p w:rsidR="00C86C9F" w:rsidRPr="009D161E" w:rsidRDefault="00C86C9F" w:rsidP="00865C91">
      <w:pPr>
        <w:spacing w:line="360" w:lineRule="auto"/>
        <w:rPr>
          <w:rFonts w:asciiTheme="minorHAnsi" w:hAnsiTheme="minorHAnsi" w:cstheme="majorHAnsi"/>
          <w:szCs w:val="22"/>
        </w:rPr>
      </w:pPr>
      <w:r w:rsidRPr="009D161E">
        <w:rPr>
          <w:rFonts w:asciiTheme="minorHAnsi" w:hAnsiTheme="minorHAnsi" w:cstheme="majorHAnsi"/>
          <w:b/>
          <w:szCs w:val="22"/>
        </w:rPr>
        <w:t xml:space="preserve">RBC </w:t>
      </w:r>
      <w:r w:rsidRPr="009D161E">
        <w:rPr>
          <w:rFonts w:asciiTheme="minorHAnsi" w:hAnsiTheme="minorHAnsi" w:cstheme="majorHAnsi"/>
          <w:b/>
          <w:szCs w:val="22"/>
        </w:rPr>
        <w:tab/>
      </w:r>
      <w:r w:rsidRPr="009D161E">
        <w:rPr>
          <w:rFonts w:asciiTheme="minorHAnsi" w:hAnsiTheme="minorHAnsi" w:cstheme="majorHAnsi"/>
          <w:szCs w:val="22"/>
        </w:rPr>
        <w:t xml:space="preserve">Red blood cell </w:t>
      </w:r>
    </w:p>
    <w:p w:rsidR="00C81EDE" w:rsidRPr="009D161E" w:rsidRDefault="00C81EDE" w:rsidP="00865C91">
      <w:pPr>
        <w:spacing w:line="360" w:lineRule="auto"/>
        <w:rPr>
          <w:rFonts w:asciiTheme="minorHAnsi" w:hAnsiTheme="minorHAnsi" w:cstheme="majorHAnsi"/>
          <w:szCs w:val="22"/>
        </w:rPr>
      </w:pPr>
      <w:r w:rsidRPr="009D161E">
        <w:rPr>
          <w:rFonts w:asciiTheme="minorHAnsi" w:hAnsiTheme="minorHAnsi" w:cstheme="majorHAnsi"/>
          <w:b/>
          <w:szCs w:val="22"/>
        </w:rPr>
        <w:t>S</w:t>
      </w:r>
      <w:r w:rsidR="007E51CF" w:rsidRPr="009D161E">
        <w:rPr>
          <w:rFonts w:asciiTheme="minorHAnsi" w:hAnsiTheme="minorHAnsi" w:cstheme="majorHAnsi"/>
          <w:b/>
          <w:szCs w:val="22"/>
        </w:rPr>
        <w:t>S</w:t>
      </w:r>
      <w:r w:rsidRPr="009D161E">
        <w:rPr>
          <w:rFonts w:asciiTheme="minorHAnsi" w:hAnsiTheme="minorHAnsi" w:cstheme="majorHAnsi"/>
          <w:b/>
          <w:szCs w:val="22"/>
        </w:rPr>
        <w:t>A</w:t>
      </w:r>
      <w:r w:rsidRPr="009D161E">
        <w:rPr>
          <w:rFonts w:asciiTheme="minorHAnsi" w:hAnsiTheme="minorHAnsi" w:cstheme="majorHAnsi"/>
          <w:b/>
          <w:szCs w:val="22"/>
        </w:rPr>
        <w:tab/>
      </w:r>
      <w:r w:rsidRPr="009D161E">
        <w:rPr>
          <w:rFonts w:asciiTheme="minorHAnsi" w:hAnsiTheme="minorHAnsi" w:cstheme="majorHAnsi"/>
          <w:szCs w:val="22"/>
        </w:rPr>
        <w:t>Somatostatin analogues</w:t>
      </w:r>
    </w:p>
    <w:p w:rsidR="00C86C9F" w:rsidRPr="009D161E" w:rsidRDefault="00C86C9F" w:rsidP="00865C91">
      <w:pPr>
        <w:spacing w:line="360" w:lineRule="auto"/>
        <w:rPr>
          <w:rFonts w:asciiTheme="minorHAnsi" w:hAnsiTheme="minorHAnsi" w:cstheme="majorHAnsi"/>
          <w:b/>
          <w:szCs w:val="22"/>
        </w:rPr>
      </w:pPr>
      <w:r w:rsidRPr="009D161E">
        <w:rPr>
          <w:rFonts w:asciiTheme="minorHAnsi" w:hAnsiTheme="minorHAnsi" w:cstheme="majorHAnsi"/>
          <w:b/>
          <w:szCs w:val="22"/>
        </w:rPr>
        <w:t>SD</w:t>
      </w:r>
      <w:r w:rsidRPr="009D161E">
        <w:rPr>
          <w:rFonts w:asciiTheme="minorHAnsi" w:hAnsiTheme="minorHAnsi" w:cstheme="majorHAnsi"/>
          <w:b/>
          <w:szCs w:val="22"/>
        </w:rPr>
        <w:tab/>
      </w:r>
      <w:r w:rsidRPr="009D161E">
        <w:rPr>
          <w:rFonts w:asciiTheme="minorHAnsi" w:hAnsiTheme="minorHAnsi" w:cstheme="majorHAnsi"/>
          <w:szCs w:val="22"/>
        </w:rPr>
        <w:t>Standard deviation</w:t>
      </w:r>
      <w:r w:rsidRPr="009D161E">
        <w:rPr>
          <w:rFonts w:asciiTheme="minorHAnsi" w:hAnsiTheme="minorHAnsi" w:cstheme="majorHAnsi"/>
          <w:b/>
          <w:szCs w:val="22"/>
        </w:rPr>
        <w:t xml:space="preserve"> </w:t>
      </w:r>
    </w:p>
    <w:p w:rsidR="00C86C9F" w:rsidRPr="009D161E" w:rsidRDefault="00C86C9F" w:rsidP="00865C91">
      <w:pPr>
        <w:spacing w:line="360" w:lineRule="auto"/>
        <w:rPr>
          <w:rFonts w:asciiTheme="minorHAnsi" w:hAnsiTheme="minorHAnsi" w:cstheme="majorHAnsi"/>
          <w:b/>
          <w:szCs w:val="22"/>
        </w:rPr>
      </w:pPr>
      <w:r w:rsidRPr="009D161E">
        <w:rPr>
          <w:rFonts w:asciiTheme="minorHAnsi" w:hAnsiTheme="minorHAnsi" w:cstheme="majorHAnsi"/>
          <w:b/>
          <w:szCs w:val="22"/>
        </w:rPr>
        <w:br w:type="page"/>
      </w:r>
    </w:p>
    <w:p w:rsidR="00C86C9F" w:rsidRPr="009D161E" w:rsidRDefault="00C86C9F" w:rsidP="001D7E57">
      <w:pPr>
        <w:spacing w:line="360" w:lineRule="auto"/>
        <w:rPr>
          <w:rFonts w:asciiTheme="minorHAnsi" w:hAnsiTheme="minorHAnsi" w:cstheme="majorHAnsi"/>
          <w:b/>
          <w:szCs w:val="22"/>
        </w:rPr>
      </w:pPr>
      <w:r w:rsidRPr="009D161E">
        <w:rPr>
          <w:rFonts w:asciiTheme="minorHAnsi" w:hAnsiTheme="minorHAnsi" w:cstheme="majorHAnsi"/>
          <w:b/>
          <w:szCs w:val="22"/>
        </w:rPr>
        <w:lastRenderedPageBreak/>
        <w:t>Introduction</w:t>
      </w:r>
    </w:p>
    <w:p w:rsidR="003C34C0" w:rsidRPr="009D161E" w:rsidRDefault="00707E2B" w:rsidP="003C34C0">
      <w:pPr>
        <w:spacing w:line="360" w:lineRule="auto"/>
        <w:rPr>
          <w:rFonts w:asciiTheme="minorHAnsi" w:hAnsiTheme="minorHAnsi" w:cstheme="majorHAnsi"/>
          <w:szCs w:val="22"/>
        </w:rPr>
      </w:pPr>
      <w:r w:rsidRPr="009D161E">
        <w:rPr>
          <w:rFonts w:asciiTheme="minorHAnsi" w:hAnsiTheme="minorHAnsi" w:cstheme="majorHAnsi"/>
          <w:szCs w:val="22"/>
        </w:rPr>
        <w:tab/>
      </w:r>
      <w:r w:rsidR="003C34C0" w:rsidRPr="009D161E">
        <w:rPr>
          <w:rFonts w:asciiTheme="minorHAnsi" w:hAnsiTheme="minorHAnsi" w:cstheme="majorHAnsi"/>
          <w:szCs w:val="22"/>
        </w:rPr>
        <w:t xml:space="preserve">Gastrointestinal </w:t>
      </w:r>
      <w:proofErr w:type="spellStart"/>
      <w:r w:rsidR="003C34C0" w:rsidRPr="009D161E">
        <w:rPr>
          <w:rFonts w:asciiTheme="minorHAnsi" w:hAnsiTheme="minorHAnsi" w:cstheme="majorHAnsi"/>
          <w:szCs w:val="22"/>
        </w:rPr>
        <w:t>angiodysplasias</w:t>
      </w:r>
      <w:proofErr w:type="spellEnd"/>
      <w:r w:rsidR="003C34C0" w:rsidRPr="009D161E">
        <w:rPr>
          <w:rFonts w:asciiTheme="minorHAnsi" w:hAnsiTheme="minorHAnsi" w:cstheme="majorHAnsi"/>
          <w:szCs w:val="22"/>
        </w:rPr>
        <w:t xml:space="preserve"> (AD) are vascular malformations that consists of thin-walled, dilated communications between veins and capillaries that easily bleed, and thereby can lead to iron deficiency anaemia or overt bleeding (</w:t>
      </w:r>
      <w:r w:rsidR="003C34C0" w:rsidRPr="009D161E">
        <w:rPr>
          <w:rFonts w:asciiTheme="minorHAnsi" w:hAnsiTheme="minorHAnsi" w:cstheme="majorHAnsi"/>
          <w:szCs w:val="22"/>
          <w:highlight w:val="yellow"/>
        </w:rPr>
        <w:t>REF</w:t>
      </w:r>
      <w:r w:rsidR="003C34C0" w:rsidRPr="009D161E">
        <w:rPr>
          <w:rFonts w:asciiTheme="minorHAnsi" w:hAnsiTheme="minorHAnsi" w:cstheme="majorHAnsi"/>
          <w:szCs w:val="22"/>
        </w:rPr>
        <w:t>). Elderly patients frequently suffer from  symptomatic disease that may range from mild chronic anaemia to severe transfusion dependency necessitating hospitalizations. The most effective treatment is endoscopic argon plasma coagulation with a clinical response rate up to 90% (</w:t>
      </w:r>
      <w:r w:rsidR="003C34C0" w:rsidRPr="009D161E">
        <w:rPr>
          <w:rFonts w:asciiTheme="minorHAnsi" w:hAnsiTheme="minorHAnsi" w:cstheme="majorHAnsi"/>
          <w:szCs w:val="22"/>
          <w:highlight w:val="yellow"/>
        </w:rPr>
        <w:t>REF</w:t>
      </w:r>
      <w:r w:rsidR="003C34C0" w:rsidRPr="009D161E">
        <w:rPr>
          <w:rFonts w:asciiTheme="minorHAnsi" w:hAnsiTheme="minorHAnsi" w:cstheme="majorHAnsi"/>
          <w:szCs w:val="22"/>
        </w:rPr>
        <w:t>). However, re-bleeding rates can be as high as 57% after one year (</w:t>
      </w:r>
      <w:r w:rsidR="003C34C0" w:rsidRPr="009D161E">
        <w:rPr>
          <w:rFonts w:asciiTheme="minorHAnsi" w:hAnsiTheme="minorHAnsi" w:cstheme="majorHAnsi"/>
          <w:szCs w:val="22"/>
          <w:highlight w:val="yellow"/>
        </w:rPr>
        <w:t>REF</w:t>
      </w:r>
      <w:r w:rsidR="003C34C0" w:rsidRPr="009D161E">
        <w:rPr>
          <w:rFonts w:asciiTheme="minorHAnsi" w:hAnsiTheme="minorHAnsi" w:cstheme="majorHAnsi"/>
          <w:szCs w:val="22"/>
        </w:rPr>
        <w:t xml:space="preserve">). Indeed, repeated </w:t>
      </w:r>
      <w:proofErr w:type="spellStart"/>
      <w:r w:rsidR="003C34C0" w:rsidRPr="009D161E">
        <w:rPr>
          <w:rFonts w:asciiTheme="minorHAnsi" w:hAnsiTheme="minorHAnsi" w:cstheme="majorHAnsi"/>
          <w:szCs w:val="22"/>
        </w:rPr>
        <w:t>rebleeds</w:t>
      </w:r>
      <w:proofErr w:type="spellEnd"/>
      <w:r w:rsidR="003C34C0" w:rsidRPr="009D161E">
        <w:rPr>
          <w:rFonts w:asciiTheme="minorHAnsi" w:hAnsiTheme="minorHAnsi" w:cstheme="majorHAnsi"/>
          <w:szCs w:val="22"/>
        </w:rPr>
        <w:t xml:space="preserve"> in elderly patients who have exhausted endoscopic therapy results in refractory anaemia. Repeated blood transfusion as an option to correct anaemia is intuitive. However, the dilemma is that clinical studies emphasize the paradox that both anaemia and transfusion are associated with unfavourable outcomes, including organ injury, cardiovascular events, lower quality of life, and increased morbidity and mortality across patient populations (</w:t>
      </w:r>
      <w:r w:rsidR="003C34C0" w:rsidRPr="009D161E">
        <w:rPr>
          <w:rFonts w:asciiTheme="minorHAnsi" w:hAnsiTheme="minorHAnsi" w:cstheme="majorHAnsi"/>
          <w:szCs w:val="22"/>
          <w:highlight w:val="yellow"/>
        </w:rPr>
        <w:t xml:space="preserve">REF </w:t>
      </w:r>
      <w:proofErr w:type="spellStart"/>
      <w:r w:rsidR="003C34C0" w:rsidRPr="009D161E">
        <w:rPr>
          <w:rFonts w:asciiTheme="minorHAnsi" w:hAnsiTheme="minorHAnsi" w:cstheme="majorHAnsi"/>
          <w:szCs w:val="22"/>
          <w:highlight w:val="yellow"/>
        </w:rPr>
        <w:t>anesthesie</w:t>
      </w:r>
      <w:proofErr w:type="spellEnd"/>
      <w:r w:rsidR="003C34C0" w:rsidRPr="009D161E">
        <w:rPr>
          <w:rFonts w:asciiTheme="minorHAnsi" w:hAnsiTheme="minorHAnsi" w:cstheme="majorHAnsi"/>
          <w:szCs w:val="22"/>
        </w:rPr>
        <w:t>).</w:t>
      </w:r>
    </w:p>
    <w:p w:rsidR="003C34C0" w:rsidRPr="009D161E" w:rsidRDefault="003C34C0" w:rsidP="003C34C0">
      <w:pPr>
        <w:spacing w:line="360" w:lineRule="auto"/>
        <w:ind w:firstLine="708"/>
        <w:rPr>
          <w:rFonts w:asciiTheme="minorHAnsi" w:hAnsiTheme="minorHAnsi" w:cstheme="majorHAnsi"/>
          <w:szCs w:val="22"/>
        </w:rPr>
      </w:pPr>
      <w:r w:rsidRPr="009D161E">
        <w:rPr>
          <w:rFonts w:asciiTheme="minorHAnsi" w:hAnsiTheme="minorHAnsi" w:cstheme="majorHAnsi"/>
          <w:szCs w:val="22"/>
        </w:rPr>
        <w:t>This has prompted the search for alternative strategies in AD patients who have become dependent on blood transfusions. Somatostatin analogues</w:t>
      </w:r>
      <w:r w:rsidR="008E0F13" w:rsidRPr="009D161E">
        <w:rPr>
          <w:rFonts w:asciiTheme="minorHAnsi" w:hAnsiTheme="minorHAnsi" w:cstheme="majorHAnsi"/>
          <w:szCs w:val="22"/>
        </w:rPr>
        <w:t xml:space="preserve"> </w:t>
      </w:r>
      <w:r w:rsidR="00EF1836" w:rsidRPr="009D161E">
        <w:rPr>
          <w:rFonts w:asciiTheme="minorHAnsi" w:hAnsiTheme="minorHAnsi" w:cstheme="majorHAnsi"/>
          <w:szCs w:val="22"/>
        </w:rPr>
        <w:t>(SSA)</w:t>
      </w:r>
      <w:r w:rsidRPr="009D161E">
        <w:rPr>
          <w:rFonts w:asciiTheme="minorHAnsi" w:hAnsiTheme="minorHAnsi" w:cstheme="majorHAnsi"/>
          <w:szCs w:val="22"/>
        </w:rPr>
        <w:t xml:space="preserve"> have emerged as an attractive alternative treatment modality in severe bleeding AD. Mechanism of action is thought to be through </w:t>
      </w:r>
      <w:r w:rsidRPr="009D161E">
        <w:rPr>
          <w:rFonts w:asciiTheme="minorHAnsi" w:hAnsiTheme="minorHAnsi" w:cstheme="majorHAnsi"/>
          <w:lang w:val="en-US"/>
        </w:rPr>
        <w:t>decrease of  splanchnic blood flow, enhancing platelet aggregation and its anti-angiogenic effect</w:t>
      </w:r>
      <w:r w:rsidR="007F298E" w:rsidRPr="009D161E">
        <w:rPr>
          <w:rFonts w:asciiTheme="minorHAnsi" w:hAnsiTheme="minorHAnsi" w:cstheme="majorHAnsi"/>
          <w:lang w:val="en-US"/>
        </w:rPr>
        <w:t xml:space="preserve"> (</w:t>
      </w:r>
      <w:r w:rsidR="007F298E" w:rsidRPr="009D161E">
        <w:rPr>
          <w:rFonts w:asciiTheme="minorHAnsi" w:hAnsiTheme="minorHAnsi" w:cstheme="majorHAnsi"/>
          <w:highlight w:val="yellow"/>
          <w:lang w:val="en-US"/>
        </w:rPr>
        <w:t>REF</w:t>
      </w:r>
      <w:r w:rsidR="007F298E" w:rsidRPr="009D161E">
        <w:rPr>
          <w:rFonts w:asciiTheme="minorHAnsi" w:hAnsiTheme="minorHAnsi" w:cstheme="majorHAnsi"/>
          <w:lang w:val="en-US"/>
        </w:rPr>
        <w:t>)</w:t>
      </w:r>
      <w:r w:rsidRPr="009D161E">
        <w:rPr>
          <w:rFonts w:asciiTheme="minorHAnsi" w:hAnsiTheme="minorHAnsi" w:cstheme="majorHAnsi"/>
          <w:lang w:val="en-US"/>
        </w:rPr>
        <w:t xml:space="preserve">. </w:t>
      </w:r>
      <w:r w:rsidRPr="009D161E">
        <w:rPr>
          <w:rFonts w:asciiTheme="minorHAnsi" w:hAnsiTheme="minorHAnsi" w:cstheme="majorHAnsi"/>
          <w:szCs w:val="22"/>
        </w:rPr>
        <w:t xml:space="preserve">In particular, octreotide as the prototype somatostatin analogue has been studied in this condition. </w:t>
      </w:r>
      <w:r w:rsidRPr="009D161E">
        <w:rPr>
          <w:rFonts w:asciiTheme="minorHAnsi" w:hAnsiTheme="minorHAnsi" w:cstheme="majorHAnsi"/>
          <w:lang w:val="en-US"/>
        </w:rPr>
        <w:t>Small c</w:t>
      </w:r>
      <w:proofErr w:type="spellStart"/>
      <w:r w:rsidRPr="009D161E">
        <w:rPr>
          <w:rFonts w:asciiTheme="minorHAnsi" w:hAnsiTheme="minorHAnsi" w:cstheme="majorHAnsi"/>
          <w:szCs w:val="22"/>
        </w:rPr>
        <w:t>ohort</w:t>
      </w:r>
      <w:proofErr w:type="spellEnd"/>
      <w:r w:rsidRPr="009D161E">
        <w:rPr>
          <w:rFonts w:asciiTheme="minorHAnsi" w:hAnsiTheme="minorHAnsi" w:cstheme="majorHAnsi"/>
          <w:szCs w:val="22"/>
        </w:rPr>
        <w:t xml:space="preserve"> studies have shown a beneficial effect of octreotide in decreasing the </w:t>
      </w:r>
      <w:proofErr w:type="spellStart"/>
      <w:r w:rsidRPr="009D161E">
        <w:rPr>
          <w:rFonts w:asciiTheme="minorHAnsi" w:hAnsiTheme="minorHAnsi" w:cstheme="majorHAnsi"/>
          <w:szCs w:val="22"/>
        </w:rPr>
        <w:t>rebleeding</w:t>
      </w:r>
      <w:proofErr w:type="spellEnd"/>
      <w:r w:rsidRPr="009D161E">
        <w:rPr>
          <w:rFonts w:asciiTheme="minorHAnsi" w:hAnsiTheme="minorHAnsi" w:cstheme="majorHAnsi"/>
          <w:szCs w:val="22"/>
        </w:rPr>
        <w:t xml:space="preserve"> rates and transfusion requirements in patients with gastrointestinal AD (</w:t>
      </w:r>
      <w:r w:rsidRPr="009D161E">
        <w:rPr>
          <w:rFonts w:asciiTheme="minorHAnsi" w:hAnsiTheme="minorHAnsi" w:cstheme="majorHAnsi"/>
          <w:szCs w:val="22"/>
          <w:highlight w:val="yellow"/>
        </w:rPr>
        <w:t>REF</w:t>
      </w:r>
      <w:r w:rsidRPr="009D161E">
        <w:rPr>
          <w:rFonts w:asciiTheme="minorHAnsi" w:hAnsiTheme="minorHAnsi" w:cstheme="majorHAnsi"/>
          <w:szCs w:val="22"/>
        </w:rPr>
        <w:t xml:space="preserve">). This lends credibility to the use of octreotide in endoscopic refractory AD but a well performed randomized controlled trial that supports its use </w:t>
      </w:r>
      <w:r w:rsidR="00500118" w:rsidRPr="009D161E">
        <w:rPr>
          <w:rFonts w:asciiTheme="minorHAnsi" w:hAnsiTheme="minorHAnsi" w:cstheme="majorHAnsi"/>
          <w:szCs w:val="22"/>
        </w:rPr>
        <w:t>has</w:t>
      </w:r>
      <w:r w:rsidRPr="009D161E">
        <w:rPr>
          <w:rFonts w:asciiTheme="minorHAnsi" w:hAnsiTheme="minorHAnsi" w:cstheme="majorHAnsi"/>
          <w:szCs w:val="22"/>
        </w:rPr>
        <w:t xml:space="preserve"> not been performed. </w:t>
      </w:r>
    </w:p>
    <w:p w:rsidR="003C34C0" w:rsidRPr="009D161E" w:rsidRDefault="003C34C0" w:rsidP="003C34C0">
      <w:pPr>
        <w:spacing w:line="360" w:lineRule="auto"/>
        <w:ind w:firstLine="708"/>
        <w:rPr>
          <w:rFonts w:asciiTheme="minorHAnsi" w:hAnsiTheme="minorHAnsi" w:cstheme="majorHAnsi"/>
          <w:szCs w:val="22"/>
        </w:rPr>
      </w:pPr>
      <w:r w:rsidRPr="009D161E">
        <w:rPr>
          <w:rFonts w:asciiTheme="minorHAnsi" w:hAnsiTheme="minorHAnsi" w:cstheme="majorHAnsi"/>
          <w:szCs w:val="22"/>
        </w:rPr>
        <w:t>There are some important limitations inherent to the</w:t>
      </w:r>
      <w:r w:rsidR="00EB0F3F" w:rsidRPr="009D161E">
        <w:rPr>
          <w:rFonts w:asciiTheme="minorHAnsi" w:hAnsiTheme="minorHAnsi" w:cstheme="majorHAnsi"/>
          <w:szCs w:val="22"/>
        </w:rPr>
        <w:t xml:space="preserve"> small sample size</w:t>
      </w:r>
      <w:r w:rsidRPr="009D161E">
        <w:rPr>
          <w:rFonts w:asciiTheme="minorHAnsi" w:hAnsiTheme="minorHAnsi" w:cstheme="majorHAnsi"/>
          <w:szCs w:val="22"/>
        </w:rPr>
        <w:t xml:space="preserve">. The effect size of the efficacy of octreotide has not been established and it is not known whether there is a dose response relation. In addition, one study identified several factors that led to a poor response such as older age, male gender, </w:t>
      </w:r>
      <w:r w:rsidR="003E0927" w:rsidRPr="009D161E">
        <w:rPr>
          <w:rFonts w:asciiTheme="minorHAnsi" w:hAnsiTheme="minorHAnsi" w:cstheme="majorHAnsi"/>
          <w:szCs w:val="22"/>
        </w:rPr>
        <w:t xml:space="preserve">presence of aortic stenosis, </w:t>
      </w:r>
      <w:r w:rsidRPr="009D161E">
        <w:rPr>
          <w:rFonts w:asciiTheme="minorHAnsi" w:hAnsiTheme="minorHAnsi" w:cstheme="majorHAnsi"/>
          <w:szCs w:val="22"/>
        </w:rPr>
        <w:t>chronic antiplatelet therapy, chronic obstructive pulmonary disease and chronic renal failure (</w:t>
      </w:r>
      <w:r w:rsidRPr="009D161E">
        <w:rPr>
          <w:rFonts w:asciiTheme="minorHAnsi" w:hAnsiTheme="minorHAnsi" w:cstheme="majorHAnsi"/>
          <w:szCs w:val="22"/>
          <w:highlight w:val="yellow"/>
        </w:rPr>
        <w:t>REF</w:t>
      </w:r>
      <w:r w:rsidRPr="009D161E">
        <w:rPr>
          <w:rFonts w:asciiTheme="minorHAnsi" w:hAnsiTheme="minorHAnsi" w:cstheme="majorHAnsi"/>
          <w:szCs w:val="22"/>
        </w:rPr>
        <w:t>). Replication of these findings are still outstanding. Finally heterogeneity among studies precludes direct comparison and explaining heterogeneity with data on a study level is very difficult and does not relate effects of treatment to the individual patient</w:t>
      </w:r>
      <w:r w:rsidR="00A37E39" w:rsidRPr="009D161E">
        <w:rPr>
          <w:rFonts w:asciiTheme="minorHAnsi" w:hAnsiTheme="minorHAnsi" w:cstheme="majorHAnsi"/>
          <w:szCs w:val="22"/>
        </w:rPr>
        <w:t xml:space="preserve"> (</w:t>
      </w:r>
      <w:r w:rsidR="00A37E39" w:rsidRPr="009D161E">
        <w:rPr>
          <w:rFonts w:asciiTheme="minorHAnsi" w:hAnsiTheme="minorHAnsi" w:cstheme="majorHAnsi"/>
          <w:szCs w:val="22"/>
          <w:highlight w:val="yellow"/>
        </w:rPr>
        <w:t>REF meta-analyse CGH</w:t>
      </w:r>
      <w:r w:rsidR="00A37E39" w:rsidRPr="009D161E">
        <w:rPr>
          <w:rFonts w:asciiTheme="minorHAnsi" w:hAnsiTheme="minorHAnsi" w:cstheme="majorHAnsi"/>
          <w:szCs w:val="22"/>
        </w:rPr>
        <w:t>)</w:t>
      </w:r>
      <w:r w:rsidRPr="009D161E">
        <w:rPr>
          <w:rFonts w:asciiTheme="minorHAnsi" w:hAnsiTheme="minorHAnsi" w:cstheme="majorHAnsi"/>
          <w:szCs w:val="22"/>
        </w:rPr>
        <w:t xml:space="preserve">. To overcome these limitations and increase statistical power, we performed an individual patient data (IPD) pooled analysis using data from six cohort studies. </w:t>
      </w:r>
    </w:p>
    <w:p w:rsidR="003C34C0" w:rsidRPr="009D161E" w:rsidRDefault="003C34C0" w:rsidP="003C34C0">
      <w:pPr>
        <w:autoSpaceDE w:val="0"/>
        <w:autoSpaceDN w:val="0"/>
        <w:adjustRightInd w:val="0"/>
        <w:spacing w:line="360" w:lineRule="auto"/>
        <w:ind w:firstLine="708"/>
        <w:rPr>
          <w:rFonts w:asciiTheme="minorHAnsi" w:hAnsiTheme="minorHAnsi" w:cstheme="majorHAnsi"/>
          <w:szCs w:val="22"/>
        </w:rPr>
      </w:pPr>
      <w:r w:rsidRPr="009D161E">
        <w:rPr>
          <w:rFonts w:asciiTheme="minorHAnsi" w:hAnsiTheme="minorHAnsi" w:cstheme="majorHAnsi"/>
          <w:szCs w:val="22"/>
        </w:rPr>
        <w:t xml:space="preserve">We hypothesize that patient and AD characteristics affect the </w:t>
      </w:r>
      <w:r w:rsidR="007C54FC" w:rsidRPr="009D161E">
        <w:rPr>
          <w:rFonts w:asciiTheme="minorHAnsi" w:hAnsiTheme="minorHAnsi" w:cstheme="majorHAnsi"/>
          <w:szCs w:val="22"/>
        </w:rPr>
        <w:t>effectiveness</w:t>
      </w:r>
      <w:r w:rsidRPr="009D161E">
        <w:rPr>
          <w:rFonts w:asciiTheme="minorHAnsi" w:hAnsiTheme="minorHAnsi" w:cstheme="majorHAnsi"/>
          <w:szCs w:val="22"/>
        </w:rPr>
        <w:t xml:space="preserve"> of S</w:t>
      </w:r>
      <w:r w:rsidR="007C54FC" w:rsidRPr="009D161E">
        <w:rPr>
          <w:rFonts w:asciiTheme="minorHAnsi" w:hAnsiTheme="minorHAnsi" w:cstheme="majorHAnsi"/>
          <w:szCs w:val="22"/>
        </w:rPr>
        <w:t>S</w:t>
      </w:r>
      <w:r w:rsidRPr="009D161E">
        <w:rPr>
          <w:rFonts w:asciiTheme="minorHAnsi" w:hAnsiTheme="minorHAnsi" w:cstheme="majorHAnsi"/>
          <w:szCs w:val="22"/>
        </w:rPr>
        <w:t>A and that there is a dose-response relationship.  The aim of the current IPD pooled analysis is to estimate the effect of S</w:t>
      </w:r>
      <w:r w:rsidR="0094523A" w:rsidRPr="009D161E">
        <w:rPr>
          <w:rFonts w:asciiTheme="minorHAnsi" w:hAnsiTheme="minorHAnsi" w:cstheme="majorHAnsi"/>
          <w:szCs w:val="22"/>
        </w:rPr>
        <w:t>S</w:t>
      </w:r>
      <w:r w:rsidRPr="009D161E">
        <w:rPr>
          <w:rFonts w:asciiTheme="minorHAnsi" w:hAnsiTheme="minorHAnsi" w:cstheme="majorHAnsi"/>
          <w:szCs w:val="22"/>
        </w:rPr>
        <w:t>A on transfusion requirements in AD subgroups based on underlying treatment (i.e. doses), patient and AD characteristics to identify patients that benefit the most of S</w:t>
      </w:r>
      <w:r w:rsidR="0094523A" w:rsidRPr="009D161E">
        <w:rPr>
          <w:rFonts w:asciiTheme="minorHAnsi" w:hAnsiTheme="minorHAnsi" w:cstheme="majorHAnsi"/>
          <w:szCs w:val="22"/>
        </w:rPr>
        <w:t>S</w:t>
      </w:r>
      <w:r w:rsidRPr="009D161E">
        <w:rPr>
          <w:rFonts w:asciiTheme="minorHAnsi" w:hAnsiTheme="minorHAnsi" w:cstheme="majorHAnsi"/>
          <w:szCs w:val="22"/>
        </w:rPr>
        <w:t xml:space="preserve">A therapy. </w:t>
      </w:r>
    </w:p>
    <w:p w:rsidR="00B07404" w:rsidRPr="009D161E" w:rsidRDefault="00B07404" w:rsidP="003C34C0">
      <w:pPr>
        <w:spacing w:line="360" w:lineRule="auto"/>
        <w:rPr>
          <w:rFonts w:asciiTheme="minorHAnsi" w:hAnsiTheme="minorHAnsi" w:cstheme="majorHAnsi"/>
          <w:b/>
          <w:color w:val="000000"/>
          <w:szCs w:val="22"/>
        </w:rPr>
      </w:pPr>
      <w:r w:rsidRPr="009D161E">
        <w:rPr>
          <w:rFonts w:asciiTheme="minorHAnsi" w:hAnsiTheme="minorHAnsi" w:cstheme="majorHAnsi"/>
          <w:b/>
          <w:color w:val="000000"/>
          <w:szCs w:val="22"/>
        </w:rPr>
        <w:lastRenderedPageBreak/>
        <w:t>Methods</w:t>
      </w:r>
    </w:p>
    <w:p w:rsidR="00332D72" w:rsidRPr="009D161E" w:rsidRDefault="00332D72" w:rsidP="00332D72">
      <w:pPr>
        <w:spacing w:line="360" w:lineRule="auto"/>
        <w:ind w:firstLine="708"/>
        <w:rPr>
          <w:rFonts w:asciiTheme="minorHAnsi" w:hAnsiTheme="minorHAnsi" w:cstheme="majorHAnsi"/>
          <w:color w:val="000000"/>
          <w:szCs w:val="22"/>
        </w:rPr>
      </w:pPr>
      <w:r w:rsidRPr="009D161E">
        <w:rPr>
          <w:rFonts w:asciiTheme="minorHAnsi" w:hAnsiTheme="minorHAnsi" w:cstheme="majorHAnsi"/>
          <w:color w:val="000000"/>
          <w:szCs w:val="22"/>
        </w:rPr>
        <w:t>Literature search</w:t>
      </w:r>
    </w:p>
    <w:p w:rsidR="00332D72" w:rsidRPr="009D161E" w:rsidRDefault="00DE15F9" w:rsidP="00332D72">
      <w:pPr>
        <w:autoSpaceDE w:val="0"/>
        <w:autoSpaceDN w:val="0"/>
        <w:adjustRightInd w:val="0"/>
        <w:spacing w:line="360" w:lineRule="auto"/>
        <w:rPr>
          <w:rFonts w:asciiTheme="minorHAnsi" w:hAnsiTheme="minorHAnsi" w:cstheme="majorHAnsi"/>
          <w:color w:val="000000"/>
          <w:szCs w:val="22"/>
        </w:rPr>
      </w:pPr>
      <w:r w:rsidRPr="009D161E">
        <w:rPr>
          <w:rFonts w:asciiTheme="minorHAnsi" w:hAnsiTheme="minorHAnsi" w:cstheme="majorHAnsi"/>
          <w:color w:val="000000"/>
          <w:szCs w:val="22"/>
        </w:rPr>
        <w:t>This study is performed according to the PRISMA-IPD statement (</w:t>
      </w:r>
      <w:r w:rsidRPr="009D161E">
        <w:rPr>
          <w:rFonts w:asciiTheme="minorHAnsi" w:hAnsiTheme="minorHAnsi" w:cstheme="majorHAnsi"/>
          <w:color w:val="000000"/>
          <w:szCs w:val="22"/>
          <w:highlight w:val="yellow"/>
        </w:rPr>
        <w:t>REF</w:t>
      </w:r>
      <w:r w:rsidRPr="009D161E">
        <w:rPr>
          <w:rFonts w:asciiTheme="minorHAnsi" w:hAnsiTheme="minorHAnsi" w:cstheme="majorHAnsi"/>
          <w:color w:val="000000"/>
          <w:szCs w:val="22"/>
        </w:rPr>
        <w:t xml:space="preserve">). </w:t>
      </w:r>
      <w:r w:rsidR="00332D72" w:rsidRPr="009D161E">
        <w:rPr>
          <w:rFonts w:asciiTheme="minorHAnsi" w:hAnsiTheme="minorHAnsi" w:cstheme="majorHAnsi"/>
          <w:color w:val="000000"/>
          <w:szCs w:val="22"/>
        </w:rPr>
        <w:t xml:space="preserve">We performed a systematic literature search in the following </w:t>
      </w:r>
      <w:proofErr w:type="spellStart"/>
      <w:r w:rsidR="00332D72" w:rsidRPr="009D161E">
        <w:rPr>
          <w:rFonts w:asciiTheme="minorHAnsi" w:hAnsiTheme="minorHAnsi" w:cstheme="majorHAnsi"/>
          <w:color w:val="000000"/>
          <w:szCs w:val="22"/>
        </w:rPr>
        <w:t>electronical</w:t>
      </w:r>
      <w:proofErr w:type="spellEnd"/>
      <w:r w:rsidR="00332D72" w:rsidRPr="009D161E">
        <w:rPr>
          <w:rFonts w:asciiTheme="minorHAnsi" w:hAnsiTheme="minorHAnsi" w:cstheme="majorHAnsi"/>
          <w:color w:val="000000"/>
          <w:szCs w:val="22"/>
        </w:rPr>
        <w:t xml:space="preserve"> databases: MEDLINE, </w:t>
      </w:r>
      <w:proofErr w:type="spellStart"/>
      <w:r w:rsidR="00332D72" w:rsidRPr="009D161E">
        <w:rPr>
          <w:rFonts w:asciiTheme="minorHAnsi" w:hAnsiTheme="minorHAnsi" w:cstheme="majorHAnsi"/>
          <w:color w:val="000000"/>
          <w:szCs w:val="22"/>
        </w:rPr>
        <w:t>Embase</w:t>
      </w:r>
      <w:proofErr w:type="spellEnd"/>
      <w:r w:rsidR="00332D72" w:rsidRPr="009D161E">
        <w:rPr>
          <w:rFonts w:asciiTheme="minorHAnsi" w:hAnsiTheme="minorHAnsi" w:cstheme="majorHAnsi"/>
          <w:color w:val="000000"/>
          <w:szCs w:val="22"/>
        </w:rPr>
        <w:t>, the Cochrane Library and clinicaltrials.g</w:t>
      </w:r>
      <w:r w:rsidR="00332D72" w:rsidRPr="009D161E">
        <w:rPr>
          <w:rFonts w:asciiTheme="minorHAnsi" w:hAnsiTheme="minorHAnsi" w:cstheme="majorHAnsi"/>
          <w:szCs w:val="22"/>
        </w:rPr>
        <w:t xml:space="preserve">ov </w:t>
      </w:r>
      <w:r w:rsidR="00D01F09" w:rsidRPr="009D161E">
        <w:rPr>
          <w:rFonts w:asciiTheme="minorHAnsi" w:hAnsiTheme="minorHAnsi" w:cstheme="majorHAnsi"/>
          <w:szCs w:val="22"/>
        </w:rPr>
        <w:t>in January 2015, with a</w:t>
      </w:r>
      <w:r w:rsidR="00F106E7" w:rsidRPr="009D161E">
        <w:rPr>
          <w:rFonts w:asciiTheme="minorHAnsi" w:hAnsiTheme="minorHAnsi" w:cstheme="majorHAnsi"/>
          <w:szCs w:val="22"/>
        </w:rPr>
        <w:t>n</w:t>
      </w:r>
      <w:r w:rsidR="00D01F09" w:rsidRPr="009D161E">
        <w:rPr>
          <w:rFonts w:asciiTheme="minorHAnsi" w:hAnsiTheme="minorHAnsi" w:cstheme="majorHAnsi"/>
          <w:szCs w:val="22"/>
        </w:rPr>
        <w:t xml:space="preserve"> </w:t>
      </w:r>
      <w:r w:rsidR="00332D72" w:rsidRPr="009D161E">
        <w:rPr>
          <w:rFonts w:asciiTheme="minorHAnsi" w:hAnsiTheme="minorHAnsi" w:cstheme="majorHAnsi"/>
          <w:szCs w:val="22"/>
        </w:rPr>
        <w:t>up</w:t>
      </w:r>
      <w:r w:rsidR="00835E49" w:rsidRPr="009D161E">
        <w:rPr>
          <w:rFonts w:asciiTheme="minorHAnsi" w:hAnsiTheme="minorHAnsi" w:cstheme="majorHAnsi"/>
          <w:szCs w:val="22"/>
        </w:rPr>
        <w:t>date on</w:t>
      </w:r>
      <w:r w:rsidR="00332D72" w:rsidRPr="009D161E">
        <w:rPr>
          <w:rFonts w:asciiTheme="minorHAnsi" w:hAnsiTheme="minorHAnsi" w:cstheme="majorHAnsi"/>
          <w:szCs w:val="22"/>
        </w:rPr>
        <w:t xml:space="preserve"> </w:t>
      </w:r>
      <w:r w:rsidR="006B4C45" w:rsidRPr="009D161E">
        <w:rPr>
          <w:rFonts w:asciiTheme="minorHAnsi" w:hAnsiTheme="minorHAnsi" w:cstheme="majorHAnsi"/>
          <w:szCs w:val="22"/>
        </w:rPr>
        <w:t>14</w:t>
      </w:r>
      <w:r w:rsidR="00110B2D" w:rsidRPr="009D161E">
        <w:rPr>
          <w:rFonts w:asciiTheme="minorHAnsi" w:hAnsiTheme="minorHAnsi" w:cstheme="majorHAnsi"/>
          <w:szCs w:val="22"/>
        </w:rPr>
        <w:t xml:space="preserve"> </w:t>
      </w:r>
      <w:r w:rsidR="006B4C45" w:rsidRPr="009D161E">
        <w:rPr>
          <w:rFonts w:asciiTheme="minorHAnsi" w:hAnsiTheme="minorHAnsi" w:cstheme="majorHAnsi"/>
          <w:szCs w:val="22"/>
        </w:rPr>
        <w:t xml:space="preserve">November </w:t>
      </w:r>
      <w:r w:rsidR="00167510" w:rsidRPr="009D161E">
        <w:rPr>
          <w:rFonts w:asciiTheme="minorHAnsi" w:hAnsiTheme="minorHAnsi" w:cstheme="majorHAnsi"/>
          <w:szCs w:val="22"/>
        </w:rPr>
        <w:t>2016</w:t>
      </w:r>
      <w:r w:rsidR="00332D72" w:rsidRPr="009D161E">
        <w:rPr>
          <w:rFonts w:asciiTheme="minorHAnsi" w:hAnsiTheme="minorHAnsi" w:cstheme="majorHAnsi"/>
          <w:szCs w:val="22"/>
        </w:rPr>
        <w:t>. A</w:t>
      </w:r>
      <w:r w:rsidR="00332D72" w:rsidRPr="009D161E">
        <w:rPr>
          <w:rStyle w:val="hps"/>
          <w:rFonts w:asciiTheme="minorHAnsi" w:hAnsiTheme="minorHAnsi" w:cstheme="majorHAnsi"/>
        </w:rPr>
        <w:t xml:space="preserve"> clinical librarian</w:t>
      </w:r>
      <w:r w:rsidR="00332D72" w:rsidRPr="009D161E">
        <w:rPr>
          <w:rFonts w:asciiTheme="minorHAnsi" w:hAnsiTheme="minorHAnsi" w:cstheme="majorHAnsi"/>
        </w:rPr>
        <w:t xml:space="preserve"> assisted in creation of </w:t>
      </w:r>
      <w:r w:rsidR="00713BB5" w:rsidRPr="009D161E">
        <w:rPr>
          <w:rFonts w:asciiTheme="minorHAnsi" w:hAnsiTheme="minorHAnsi" w:cstheme="majorHAnsi"/>
        </w:rPr>
        <w:t>correct</w:t>
      </w:r>
      <w:r w:rsidR="00332D72" w:rsidRPr="009D161E">
        <w:rPr>
          <w:rFonts w:asciiTheme="minorHAnsi" w:hAnsiTheme="minorHAnsi" w:cstheme="majorHAnsi"/>
        </w:rPr>
        <w:t xml:space="preserve"> and complete search syntax</w:t>
      </w:r>
      <w:r w:rsidR="00332D72" w:rsidRPr="009D161E">
        <w:rPr>
          <w:rStyle w:val="hps"/>
          <w:rFonts w:asciiTheme="minorHAnsi" w:hAnsiTheme="minorHAnsi" w:cstheme="majorHAnsi"/>
          <w:color w:val="222222"/>
        </w:rPr>
        <w:t xml:space="preserve">. </w:t>
      </w:r>
      <w:r w:rsidR="00332D72" w:rsidRPr="009D161E">
        <w:rPr>
          <w:rFonts w:asciiTheme="minorHAnsi" w:hAnsiTheme="minorHAnsi" w:cstheme="majorHAnsi"/>
          <w:color w:val="000000"/>
          <w:szCs w:val="22"/>
        </w:rPr>
        <w:t xml:space="preserve">The search terms </w:t>
      </w:r>
      <w:r w:rsidR="005301D1" w:rsidRPr="009D161E">
        <w:rPr>
          <w:rFonts w:asciiTheme="minorHAnsi" w:hAnsiTheme="minorHAnsi" w:cstheme="majorHAnsi"/>
          <w:color w:val="000000"/>
          <w:szCs w:val="22"/>
        </w:rPr>
        <w:t>‘</w:t>
      </w:r>
      <w:proofErr w:type="spellStart"/>
      <w:r w:rsidR="00332D72" w:rsidRPr="009D161E">
        <w:rPr>
          <w:rFonts w:asciiTheme="minorHAnsi" w:hAnsiTheme="minorHAnsi" w:cstheme="majorHAnsi"/>
          <w:color w:val="000000"/>
          <w:szCs w:val="22"/>
        </w:rPr>
        <w:t>angiodysplasia</w:t>
      </w:r>
      <w:proofErr w:type="spellEnd"/>
      <w:r w:rsidR="005301D1" w:rsidRPr="009D161E">
        <w:rPr>
          <w:rFonts w:asciiTheme="minorHAnsi" w:hAnsiTheme="minorHAnsi" w:cstheme="majorHAnsi"/>
          <w:color w:val="000000"/>
          <w:szCs w:val="22"/>
        </w:rPr>
        <w:t>’</w:t>
      </w:r>
      <w:r w:rsidR="00332D72" w:rsidRPr="009D161E">
        <w:rPr>
          <w:rFonts w:asciiTheme="minorHAnsi" w:hAnsiTheme="minorHAnsi" w:cstheme="majorHAnsi"/>
          <w:color w:val="000000"/>
          <w:szCs w:val="22"/>
        </w:rPr>
        <w:t xml:space="preserve"> (synonyms: vascular malformation, </w:t>
      </w:r>
      <w:proofErr w:type="spellStart"/>
      <w:r w:rsidR="00332D72" w:rsidRPr="009D161E">
        <w:rPr>
          <w:rFonts w:asciiTheme="minorHAnsi" w:hAnsiTheme="minorHAnsi" w:cstheme="majorHAnsi"/>
          <w:color w:val="000000"/>
          <w:szCs w:val="22"/>
        </w:rPr>
        <w:t>angioectasia</w:t>
      </w:r>
      <w:proofErr w:type="spellEnd"/>
      <w:r w:rsidR="00332D72" w:rsidRPr="009D161E">
        <w:rPr>
          <w:rFonts w:asciiTheme="minorHAnsi" w:hAnsiTheme="minorHAnsi" w:cstheme="majorHAnsi"/>
          <w:color w:val="000000"/>
          <w:szCs w:val="22"/>
        </w:rPr>
        <w:t xml:space="preserve">, </w:t>
      </w:r>
      <w:proofErr w:type="spellStart"/>
      <w:r w:rsidR="00332D72" w:rsidRPr="009D161E">
        <w:rPr>
          <w:rFonts w:asciiTheme="minorHAnsi" w:hAnsiTheme="minorHAnsi" w:cstheme="majorHAnsi"/>
          <w:color w:val="000000"/>
          <w:szCs w:val="22"/>
        </w:rPr>
        <w:t>ateriovenous</w:t>
      </w:r>
      <w:proofErr w:type="spellEnd"/>
      <w:r w:rsidR="00332D72" w:rsidRPr="009D161E">
        <w:rPr>
          <w:rFonts w:asciiTheme="minorHAnsi" w:hAnsiTheme="minorHAnsi" w:cstheme="majorHAnsi"/>
          <w:color w:val="000000"/>
          <w:szCs w:val="22"/>
        </w:rPr>
        <w:t xml:space="preserve"> malformation, </w:t>
      </w:r>
      <w:proofErr w:type="spellStart"/>
      <w:r w:rsidR="00332D72" w:rsidRPr="009D161E">
        <w:rPr>
          <w:rFonts w:asciiTheme="minorHAnsi" w:hAnsiTheme="minorHAnsi" w:cstheme="majorHAnsi"/>
          <w:color w:val="000000"/>
          <w:szCs w:val="22"/>
        </w:rPr>
        <w:t>ectasia</w:t>
      </w:r>
      <w:proofErr w:type="spellEnd"/>
      <w:r w:rsidR="00332D72" w:rsidRPr="009D161E">
        <w:rPr>
          <w:rFonts w:asciiTheme="minorHAnsi" w:hAnsiTheme="minorHAnsi" w:cstheme="majorHAnsi"/>
          <w:color w:val="000000"/>
          <w:szCs w:val="22"/>
        </w:rPr>
        <w:t xml:space="preserve">, vascular lesion, vascular abnormality, vascular abnormalities or watermelon stomach) and </w:t>
      </w:r>
      <w:r w:rsidR="005301D1" w:rsidRPr="009D161E">
        <w:rPr>
          <w:rFonts w:asciiTheme="minorHAnsi" w:hAnsiTheme="minorHAnsi" w:cstheme="majorHAnsi"/>
          <w:color w:val="000000"/>
          <w:szCs w:val="22"/>
        </w:rPr>
        <w:t>‘</w:t>
      </w:r>
      <w:proofErr w:type="spellStart"/>
      <w:r w:rsidR="00332D72" w:rsidRPr="009D161E">
        <w:rPr>
          <w:rFonts w:asciiTheme="minorHAnsi" w:hAnsiTheme="minorHAnsi" w:cstheme="majorHAnsi"/>
          <w:color w:val="000000"/>
          <w:szCs w:val="22"/>
        </w:rPr>
        <w:t>octreotide</w:t>
      </w:r>
      <w:proofErr w:type="spellEnd"/>
      <w:r w:rsidR="005301D1" w:rsidRPr="009D161E">
        <w:rPr>
          <w:rFonts w:asciiTheme="minorHAnsi" w:hAnsiTheme="minorHAnsi" w:cstheme="majorHAnsi"/>
          <w:color w:val="000000"/>
          <w:szCs w:val="22"/>
        </w:rPr>
        <w:t>’</w:t>
      </w:r>
      <w:r w:rsidR="00332D72" w:rsidRPr="009D161E">
        <w:rPr>
          <w:rFonts w:asciiTheme="minorHAnsi" w:hAnsiTheme="minorHAnsi" w:cstheme="majorHAnsi"/>
          <w:color w:val="000000"/>
          <w:szCs w:val="22"/>
        </w:rPr>
        <w:t xml:space="preserve"> (synonyms: </w:t>
      </w:r>
      <w:proofErr w:type="spellStart"/>
      <w:r w:rsidR="00332D72" w:rsidRPr="009D161E">
        <w:rPr>
          <w:rFonts w:asciiTheme="minorHAnsi" w:hAnsiTheme="minorHAnsi" w:cstheme="majorHAnsi"/>
          <w:color w:val="000000"/>
          <w:szCs w:val="22"/>
        </w:rPr>
        <w:t>somatostatin</w:t>
      </w:r>
      <w:proofErr w:type="spellEnd"/>
      <w:r w:rsidR="00332D72" w:rsidRPr="009D161E">
        <w:rPr>
          <w:rFonts w:asciiTheme="minorHAnsi" w:hAnsiTheme="minorHAnsi" w:cstheme="majorHAnsi"/>
          <w:color w:val="000000"/>
          <w:szCs w:val="22"/>
        </w:rPr>
        <w:t xml:space="preserve">, or </w:t>
      </w:r>
      <w:proofErr w:type="spellStart"/>
      <w:r w:rsidR="00332D72" w:rsidRPr="009D161E">
        <w:rPr>
          <w:rFonts w:asciiTheme="minorHAnsi" w:hAnsiTheme="minorHAnsi" w:cstheme="majorHAnsi"/>
          <w:color w:val="000000"/>
          <w:szCs w:val="22"/>
        </w:rPr>
        <w:t>sandostatin</w:t>
      </w:r>
      <w:proofErr w:type="spellEnd"/>
      <w:r w:rsidR="00332D72" w:rsidRPr="009D161E">
        <w:rPr>
          <w:rFonts w:asciiTheme="minorHAnsi" w:hAnsiTheme="minorHAnsi" w:cstheme="majorHAnsi"/>
          <w:color w:val="000000"/>
          <w:szCs w:val="22"/>
        </w:rPr>
        <w:t>) were combined</w:t>
      </w:r>
      <w:r w:rsidR="00454E78" w:rsidRPr="009D161E">
        <w:rPr>
          <w:rFonts w:asciiTheme="minorHAnsi" w:hAnsiTheme="minorHAnsi" w:cstheme="majorHAnsi"/>
          <w:color w:val="000000"/>
          <w:szCs w:val="22"/>
        </w:rPr>
        <w:t xml:space="preserve"> and Mesh terms were used</w:t>
      </w:r>
      <w:r w:rsidR="00332D72" w:rsidRPr="009D161E">
        <w:rPr>
          <w:rFonts w:asciiTheme="minorHAnsi" w:hAnsiTheme="minorHAnsi" w:cstheme="majorHAnsi"/>
          <w:color w:val="000000"/>
          <w:szCs w:val="22"/>
        </w:rPr>
        <w:t xml:space="preserve"> (see appendix 1 for the search strategy). </w:t>
      </w:r>
    </w:p>
    <w:p w:rsidR="00332D72" w:rsidRPr="009D161E" w:rsidRDefault="00332D72" w:rsidP="00332D72">
      <w:pPr>
        <w:spacing w:line="360" w:lineRule="auto"/>
        <w:ind w:firstLine="708"/>
        <w:rPr>
          <w:rFonts w:asciiTheme="minorHAnsi" w:hAnsiTheme="minorHAnsi" w:cstheme="majorHAnsi"/>
          <w:color w:val="000000"/>
          <w:szCs w:val="22"/>
        </w:rPr>
      </w:pPr>
    </w:p>
    <w:p w:rsidR="00332D72" w:rsidRPr="009D161E" w:rsidRDefault="00332D72" w:rsidP="00332D72">
      <w:pPr>
        <w:spacing w:line="360" w:lineRule="auto"/>
        <w:ind w:firstLine="708"/>
        <w:rPr>
          <w:rFonts w:asciiTheme="minorHAnsi" w:hAnsiTheme="minorHAnsi" w:cstheme="majorHAnsi"/>
          <w:color w:val="000000"/>
          <w:szCs w:val="22"/>
        </w:rPr>
      </w:pPr>
      <w:r w:rsidRPr="009D161E">
        <w:rPr>
          <w:rFonts w:asciiTheme="minorHAnsi" w:hAnsiTheme="minorHAnsi" w:cstheme="majorHAnsi"/>
          <w:color w:val="000000"/>
          <w:szCs w:val="22"/>
        </w:rPr>
        <w:t>Study selection</w:t>
      </w:r>
    </w:p>
    <w:p w:rsidR="00B124A1" w:rsidRDefault="00332D72">
      <w:pPr>
        <w:spacing w:line="360" w:lineRule="auto"/>
        <w:rPr>
          <w:rFonts w:asciiTheme="minorHAnsi" w:hAnsiTheme="minorHAnsi" w:cstheme="majorHAnsi"/>
          <w:color w:val="000000"/>
          <w:szCs w:val="22"/>
        </w:rPr>
      </w:pPr>
      <w:r w:rsidRPr="009D161E">
        <w:rPr>
          <w:rFonts w:asciiTheme="minorHAnsi" w:hAnsiTheme="minorHAnsi" w:cstheme="majorHAnsi"/>
          <w:color w:val="000000"/>
          <w:szCs w:val="22"/>
        </w:rPr>
        <w:t>We included all original studies that were published as full articles that investigate the effect of S</w:t>
      </w:r>
      <w:r w:rsidR="0094523A" w:rsidRPr="009D161E">
        <w:rPr>
          <w:rFonts w:asciiTheme="minorHAnsi" w:hAnsiTheme="minorHAnsi" w:cstheme="majorHAnsi"/>
          <w:color w:val="000000"/>
          <w:szCs w:val="22"/>
        </w:rPr>
        <w:t>S</w:t>
      </w:r>
      <w:r w:rsidR="009927EC" w:rsidRPr="009D161E">
        <w:rPr>
          <w:rFonts w:asciiTheme="minorHAnsi" w:hAnsiTheme="minorHAnsi" w:cstheme="majorHAnsi"/>
          <w:color w:val="000000"/>
          <w:szCs w:val="22"/>
        </w:rPr>
        <w:t>A</w:t>
      </w:r>
      <w:r w:rsidR="00431DB6" w:rsidRPr="009D161E">
        <w:rPr>
          <w:rFonts w:asciiTheme="minorHAnsi" w:hAnsiTheme="minorHAnsi" w:cstheme="majorHAnsi"/>
          <w:color w:val="000000"/>
          <w:szCs w:val="22"/>
        </w:rPr>
        <w:t xml:space="preserve"> on transfusion requirements in patients with AD</w:t>
      </w:r>
      <w:r w:rsidRPr="009D161E">
        <w:rPr>
          <w:rFonts w:asciiTheme="minorHAnsi" w:hAnsiTheme="minorHAnsi" w:cstheme="majorHAnsi"/>
          <w:color w:val="000000"/>
          <w:szCs w:val="22"/>
        </w:rPr>
        <w:t>. AD had to be diagnosed by endoscopy</w:t>
      </w:r>
      <w:r w:rsidR="00713BB5">
        <w:rPr>
          <w:rFonts w:asciiTheme="minorHAnsi" w:hAnsiTheme="minorHAnsi" w:cstheme="majorHAnsi"/>
          <w:color w:val="000000"/>
          <w:szCs w:val="22"/>
        </w:rPr>
        <w:t xml:space="preserve">, </w:t>
      </w:r>
      <w:proofErr w:type="spellStart"/>
      <w:r w:rsidR="00713BB5">
        <w:rPr>
          <w:rFonts w:asciiTheme="minorHAnsi" w:hAnsiTheme="minorHAnsi" w:cstheme="majorHAnsi"/>
          <w:color w:val="000000"/>
          <w:szCs w:val="22"/>
        </w:rPr>
        <w:t>i.e</w:t>
      </w:r>
      <w:proofErr w:type="spellEnd"/>
      <w:r w:rsidR="00713BB5">
        <w:rPr>
          <w:rFonts w:asciiTheme="minorHAnsi" w:hAnsiTheme="minorHAnsi" w:cstheme="majorHAnsi"/>
          <w:color w:val="000000"/>
          <w:szCs w:val="22"/>
        </w:rPr>
        <w:t xml:space="preserve">: </w:t>
      </w:r>
      <w:proofErr w:type="spellStart"/>
      <w:r w:rsidR="00713BB5">
        <w:rPr>
          <w:rFonts w:asciiTheme="minorHAnsi" w:hAnsiTheme="minorHAnsi" w:cstheme="majorHAnsi"/>
          <w:color w:val="000000"/>
          <w:szCs w:val="22"/>
        </w:rPr>
        <w:t>gastroduodenoscopy</w:t>
      </w:r>
      <w:proofErr w:type="spellEnd"/>
      <w:r w:rsidR="00713BB5">
        <w:rPr>
          <w:rFonts w:asciiTheme="minorHAnsi" w:hAnsiTheme="minorHAnsi" w:cstheme="majorHAnsi"/>
          <w:color w:val="000000"/>
          <w:szCs w:val="22"/>
        </w:rPr>
        <w:t xml:space="preserve">, colonoscopy, balloon assisted </w:t>
      </w:r>
      <w:proofErr w:type="spellStart"/>
      <w:r w:rsidR="00713BB5">
        <w:rPr>
          <w:rFonts w:asciiTheme="minorHAnsi" w:hAnsiTheme="minorHAnsi" w:cstheme="majorHAnsi"/>
          <w:color w:val="000000"/>
          <w:szCs w:val="22"/>
        </w:rPr>
        <w:t>enteroscopy</w:t>
      </w:r>
      <w:proofErr w:type="spellEnd"/>
      <w:r w:rsidRPr="009D161E">
        <w:rPr>
          <w:rFonts w:asciiTheme="minorHAnsi" w:hAnsiTheme="minorHAnsi" w:cstheme="majorHAnsi"/>
          <w:color w:val="000000"/>
          <w:szCs w:val="22"/>
        </w:rPr>
        <w:t xml:space="preserve"> or </w:t>
      </w:r>
      <w:proofErr w:type="spellStart"/>
      <w:r w:rsidRPr="009D161E">
        <w:rPr>
          <w:rFonts w:asciiTheme="minorHAnsi" w:hAnsiTheme="minorHAnsi" w:cstheme="majorHAnsi"/>
          <w:color w:val="000000"/>
          <w:szCs w:val="22"/>
        </w:rPr>
        <w:t>videocapsule</w:t>
      </w:r>
      <w:proofErr w:type="spellEnd"/>
      <w:r w:rsidRPr="009D161E">
        <w:rPr>
          <w:rFonts w:asciiTheme="minorHAnsi" w:hAnsiTheme="minorHAnsi" w:cstheme="majorHAnsi"/>
          <w:color w:val="000000"/>
          <w:szCs w:val="22"/>
        </w:rPr>
        <w:t xml:space="preserve"> endoscopy.</w:t>
      </w:r>
      <w:r w:rsidR="009D0E2B" w:rsidRPr="009D161E">
        <w:rPr>
          <w:rFonts w:asciiTheme="minorHAnsi" w:hAnsiTheme="minorHAnsi" w:cstheme="majorHAnsi"/>
          <w:color w:val="000000"/>
          <w:szCs w:val="22"/>
        </w:rPr>
        <w:t xml:space="preserve"> Studies including patients with a left ventricular assist device (LVAD) were excluded because of the very specific aetiology of bleeding.</w:t>
      </w:r>
      <w:r w:rsidRPr="009D161E">
        <w:rPr>
          <w:rFonts w:asciiTheme="minorHAnsi" w:hAnsiTheme="minorHAnsi" w:cstheme="majorHAnsi"/>
          <w:color w:val="000000"/>
          <w:szCs w:val="22"/>
        </w:rPr>
        <w:t xml:space="preserve"> </w:t>
      </w:r>
      <w:r w:rsidR="009D0E2B" w:rsidRPr="009D161E">
        <w:rPr>
          <w:rFonts w:asciiTheme="minorHAnsi" w:hAnsiTheme="minorHAnsi" w:cstheme="majorHAnsi"/>
          <w:color w:val="000000"/>
          <w:szCs w:val="22"/>
        </w:rPr>
        <w:t>Moreover, c</w:t>
      </w:r>
      <w:r w:rsidR="007A6630" w:rsidRPr="009D161E">
        <w:rPr>
          <w:rFonts w:asciiTheme="minorHAnsi" w:hAnsiTheme="minorHAnsi" w:cstheme="majorHAnsi"/>
          <w:color w:val="000000"/>
          <w:szCs w:val="22"/>
        </w:rPr>
        <w:t>onference abstracts, case-reports and c</w:t>
      </w:r>
      <w:r w:rsidRPr="009D161E">
        <w:rPr>
          <w:rFonts w:asciiTheme="minorHAnsi" w:hAnsiTheme="minorHAnsi" w:cstheme="majorHAnsi"/>
          <w:color w:val="000000"/>
          <w:szCs w:val="22"/>
        </w:rPr>
        <w:t>ohort studies with less than 10 patients were excluded</w:t>
      </w:r>
      <w:r w:rsidR="009D0E2B" w:rsidRPr="009D161E">
        <w:rPr>
          <w:rFonts w:asciiTheme="minorHAnsi" w:hAnsiTheme="minorHAnsi" w:cstheme="majorHAnsi"/>
          <w:color w:val="000000"/>
          <w:szCs w:val="22"/>
        </w:rPr>
        <w:t xml:space="preserve"> because of the selective reporting</w:t>
      </w:r>
      <w:r w:rsidRPr="009D161E">
        <w:rPr>
          <w:rFonts w:asciiTheme="minorHAnsi" w:hAnsiTheme="minorHAnsi" w:cstheme="majorHAnsi"/>
          <w:color w:val="000000"/>
          <w:szCs w:val="22"/>
        </w:rPr>
        <w:t>. Searches were not limited by language</w:t>
      </w:r>
      <w:r w:rsidR="00B44CBA" w:rsidRPr="009D161E">
        <w:rPr>
          <w:rFonts w:asciiTheme="minorHAnsi" w:hAnsiTheme="minorHAnsi" w:cstheme="majorHAnsi"/>
          <w:color w:val="000000"/>
          <w:szCs w:val="22"/>
        </w:rPr>
        <w:t xml:space="preserve"> or time period</w:t>
      </w:r>
      <w:r w:rsidRPr="009D161E">
        <w:rPr>
          <w:rFonts w:asciiTheme="minorHAnsi" w:hAnsiTheme="minorHAnsi" w:cstheme="majorHAnsi"/>
          <w:color w:val="000000"/>
          <w:szCs w:val="22"/>
        </w:rPr>
        <w:t xml:space="preserve">. The search was completed by checking the references of all the selected studies to </w:t>
      </w:r>
      <w:r w:rsidRPr="009D161E">
        <w:rPr>
          <w:rFonts w:asciiTheme="minorHAnsi" w:hAnsiTheme="minorHAnsi" w:cstheme="majorHAnsi"/>
          <w:szCs w:val="22"/>
        </w:rPr>
        <w:t xml:space="preserve">retrieve eligible studies possibly missed by our systematic literature search. To obtain the individual patient data the following strategy of contacting authors was used: 1. first authors, 2. last authors, 3. any co-author, 4. the department where the research was conducted, 5. retrieve correct contact information through the national gastrointestinal society of the country where the research was conducted, and 6. attending a conference where one of the authors was a speaker. </w:t>
      </w:r>
    </w:p>
    <w:p w:rsidR="00332D72" w:rsidRPr="009D161E" w:rsidRDefault="00332D72" w:rsidP="00332D72">
      <w:pPr>
        <w:spacing w:line="360" w:lineRule="auto"/>
        <w:ind w:firstLine="708"/>
        <w:rPr>
          <w:rFonts w:asciiTheme="minorHAnsi" w:hAnsiTheme="minorHAnsi" w:cstheme="majorHAnsi"/>
          <w:color w:val="000000"/>
          <w:szCs w:val="22"/>
        </w:rPr>
      </w:pPr>
    </w:p>
    <w:p w:rsidR="00332D72" w:rsidRPr="009D161E" w:rsidRDefault="00332D72" w:rsidP="00CF08EF">
      <w:pPr>
        <w:spacing w:line="360" w:lineRule="auto"/>
        <w:ind w:firstLine="708"/>
        <w:rPr>
          <w:rFonts w:asciiTheme="minorHAnsi" w:hAnsiTheme="minorHAnsi" w:cstheme="majorHAnsi"/>
          <w:color w:val="000000"/>
          <w:szCs w:val="22"/>
        </w:rPr>
      </w:pPr>
      <w:r w:rsidRPr="009D161E">
        <w:rPr>
          <w:rFonts w:asciiTheme="minorHAnsi" w:hAnsiTheme="minorHAnsi" w:cstheme="majorHAnsi"/>
          <w:color w:val="000000"/>
          <w:szCs w:val="22"/>
        </w:rPr>
        <w:t>Data extraction</w:t>
      </w:r>
    </w:p>
    <w:p w:rsidR="00B124A1" w:rsidRDefault="00332D72">
      <w:pPr>
        <w:autoSpaceDE w:val="0"/>
        <w:autoSpaceDN w:val="0"/>
        <w:adjustRightInd w:val="0"/>
        <w:spacing w:line="360" w:lineRule="auto"/>
        <w:rPr>
          <w:rFonts w:asciiTheme="minorHAnsi" w:hAnsiTheme="minorHAnsi" w:cstheme="majorHAnsi"/>
          <w:color w:val="000000"/>
          <w:szCs w:val="22"/>
        </w:rPr>
      </w:pPr>
      <w:r w:rsidRPr="009D161E">
        <w:rPr>
          <w:rFonts w:asciiTheme="minorHAnsi" w:hAnsiTheme="minorHAnsi" w:cstheme="majorHAnsi"/>
          <w:color w:val="000000"/>
          <w:szCs w:val="22"/>
        </w:rPr>
        <w:t xml:space="preserve">An electronic </w:t>
      </w:r>
      <w:r w:rsidR="00DE2D8F">
        <w:rPr>
          <w:rFonts w:asciiTheme="minorHAnsi" w:hAnsiTheme="minorHAnsi" w:cstheme="majorHAnsi"/>
          <w:color w:val="000000"/>
          <w:szCs w:val="22"/>
        </w:rPr>
        <w:t xml:space="preserve">standardized </w:t>
      </w:r>
      <w:r w:rsidRPr="009D161E">
        <w:rPr>
          <w:rFonts w:asciiTheme="minorHAnsi" w:hAnsiTheme="minorHAnsi" w:cstheme="majorHAnsi"/>
          <w:color w:val="000000"/>
          <w:szCs w:val="22"/>
        </w:rPr>
        <w:t xml:space="preserve">form containing all variables </w:t>
      </w:r>
      <w:r w:rsidR="00DE2D8F">
        <w:rPr>
          <w:rFonts w:asciiTheme="minorHAnsi" w:hAnsiTheme="minorHAnsi" w:cstheme="majorHAnsi"/>
          <w:color w:val="000000"/>
          <w:szCs w:val="22"/>
        </w:rPr>
        <w:t>with corresponding</w:t>
      </w:r>
      <w:r w:rsidRPr="009D161E">
        <w:rPr>
          <w:rFonts w:asciiTheme="minorHAnsi" w:hAnsiTheme="minorHAnsi" w:cstheme="majorHAnsi"/>
          <w:color w:val="000000"/>
          <w:szCs w:val="22"/>
        </w:rPr>
        <w:t xml:space="preserve"> definitions was </w:t>
      </w:r>
      <w:r w:rsidR="00DE2D8F">
        <w:rPr>
          <w:rFonts w:asciiTheme="minorHAnsi" w:hAnsiTheme="minorHAnsi" w:cstheme="majorHAnsi"/>
          <w:color w:val="000000"/>
          <w:szCs w:val="22"/>
        </w:rPr>
        <w:t>used to obtain data of</w:t>
      </w:r>
      <w:r w:rsidRPr="009D161E">
        <w:rPr>
          <w:rFonts w:asciiTheme="minorHAnsi" w:hAnsiTheme="minorHAnsi" w:cstheme="majorHAnsi"/>
          <w:color w:val="000000"/>
          <w:szCs w:val="22"/>
        </w:rPr>
        <w:t xml:space="preserve"> the collaborators. One author (K.G.) who had not participated in any of the included studies, extracted</w:t>
      </w:r>
      <w:r w:rsidR="00713BB5" w:rsidRPr="009D161E">
        <w:rPr>
          <w:rFonts w:asciiTheme="minorHAnsi" w:hAnsiTheme="minorHAnsi" w:cstheme="majorHAnsi"/>
          <w:color w:val="000000"/>
          <w:szCs w:val="22"/>
        </w:rPr>
        <w:t>, pooled</w:t>
      </w:r>
      <w:r w:rsidRPr="009D161E">
        <w:rPr>
          <w:rFonts w:asciiTheme="minorHAnsi" w:hAnsiTheme="minorHAnsi" w:cstheme="majorHAnsi"/>
          <w:color w:val="000000"/>
          <w:szCs w:val="22"/>
        </w:rPr>
        <w:t xml:space="preserve"> and </w:t>
      </w:r>
      <w:r w:rsidR="00713BB5" w:rsidRPr="009D161E">
        <w:rPr>
          <w:rFonts w:asciiTheme="minorHAnsi" w:hAnsiTheme="minorHAnsi" w:cstheme="majorHAnsi"/>
          <w:color w:val="000000"/>
          <w:szCs w:val="22"/>
        </w:rPr>
        <w:t>analysed</w:t>
      </w:r>
      <w:r w:rsidRPr="009D161E">
        <w:rPr>
          <w:rFonts w:asciiTheme="minorHAnsi" w:hAnsiTheme="minorHAnsi" w:cstheme="majorHAnsi"/>
          <w:color w:val="000000"/>
          <w:szCs w:val="22"/>
        </w:rPr>
        <w:t xml:space="preserve"> all patient data. Subsequently, databases were checked for completeness and internal consistency and when appropriate corrections through correspondence with the collaborators were made. The </w:t>
      </w:r>
      <w:r w:rsidR="00C757E1" w:rsidRPr="009D161E">
        <w:rPr>
          <w:rFonts w:asciiTheme="minorHAnsi" w:hAnsiTheme="minorHAnsi" w:cstheme="majorHAnsi"/>
          <w:color w:val="000000"/>
          <w:szCs w:val="22"/>
        </w:rPr>
        <w:t>quality and risk of bias</w:t>
      </w:r>
      <w:r w:rsidRPr="009D161E">
        <w:rPr>
          <w:rFonts w:asciiTheme="minorHAnsi" w:hAnsiTheme="minorHAnsi" w:cstheme="majorHAnsi"/>
          <w:color w:val="000000"/>
          <w:szCs w:val="22"/>
        </w:rPr>
        <w:t xml:space="preserve"> </w:t>
      </w:r>
      <w:r w:rsidR="00805932" w:rsidRPr="009D161E">
        <w:rPr>
          <w:rFonts w:asciiTheme="minorHAnsi" w:hAnsiTheme="minorHAnsi" w:cstheme="majorHAnsi"/>
          <w:color w:val="000000"/>
          <w:szCs w:val="22"/>
        </w:rPr>
        <w:t>is</w:t>
      </w:r>
      <w:r w:rsidRPr="009D161E">
        <w:rPr>
          <w:rFonts w:asciiTheme="minorHAnsi" w:hAnsiTheme="minorHAnsi" w:cstheme="majorHAnsi"/>
          <w:color w:val="000000"/>
          <w:szCs w:val="22"/>
        </w:rPr>
        <w:t xml:space="preserve"> assessed using </w:t>
      </w:r>
      <w:r w:rsidR="00805932" w:rsidRPr="009D161E">
        <w:rPr>
          <w:rStyle w:val="hps"/>
          <w:rFonts w:asciiTheme="minorHAnsi" w:hAnsiTheme="minorHAnsi" w:cstheme="majorHAnsi"/>
          <w:szCs w:val="22"/>
        </w:rPr>
        <w:t>Methodological Index for Non-Randomized Studies (MINORS)</w:t>
      </w:r>
      <w:r w:rsidRPr="009D161E">
        <w:rPr>
          <w:rStyle w:val="hps"/>
          <w:rFonts w:asciiTheme="minorHAnsi" w:hAnsiTheme="minorHAnsi" w:cstheme="majorHAnsi"/>
          <w:szCs w:val="22"/>
        </w:rPr>
        <w:t xml:space="preserve"> quality assessment scale</w:t>
      </w:r>
      <w:r w:rsidRPr="009D161E">
        <w:rPr>
          <w:rFonts w:asciiTheme="minorHAnsi" w:hAnsiTheme="minorHAnsi" w:cstheme="majorHAnsi"/>
          <w:color w:val="000000"/>
          <w:szCs w:val="22"/>
        </w:rPr>
        <w:t>.</w:t>
      </w:r>
      <w:r w:rsidR="00C757E1" w:rsidRPr="009D161E">
        <w:rPr>
          <w:rFonts w:asciiTheme="minorHAnsi" w:hAnsiTheme="minorHAnsi" w:cstheme="majorHAnsi"/>
          <w:color w:val="000000"/>
          <w:szCs w:val="22"/>
        </w:rPr>
        <w:t xml:space="preserve"> This is a validated tool with 12 items that are sco</w:t>
      </w:r>
      <w:r w:rsidR="00C757E1" w:rsidRPr="00C51A0C">
        <w:rPr>
          <w:rFonts w:asciiTheme="minorHAnsi" w:hAnsiTheme="minorHAnsi" w:cstheme="majorHAnsi"/>
          <w:color w:val="000000"/>
          <w:szCs w:val="22"/>
        </w:rPr>
        <w:t xml:space="preserve">red </w:t>
      </w:r>
      <w:r w:rsidR="00CF08EF" w:rsidRPr="00C51A0C">
        <w:rPr>
          <w:rFonts w:asciiTheme="minorHAnsi" w:hAnsiTheme="minorHAnsi" w:cstheme="majorHAnsi"/>
          <w:color w:val="000000"/>
          <w:szCs w:val="22"/>
        </w:rPr>
        <w:t>as not reported (0 points), reported but inadequate (1 point) or reported and adequate (2 points).</w:t>
      </w:r>
      <w:r w:rsidRPr="00C51A0C">
        <w:rPr>
          <w:rFonts w:asciiTheme="minorHAnsi" w:hAnsiTheme="minorHAnsi" w:cstheme="majorHAnsi"/>
          <w:color w:val="000066"/>
          <w:szCs w:val="22"/>
        </w:rPr>
        <w:t xml:space="preserve"> </w:t>
      </w:r>
      <w:r w:rsidR="00CF08EF" w:rsidRPr="00C51A0C">
        <w:rPr>
          <w:rFonts w:asciiTheme="minorHAnsi" w:hAnsiTheme="minorHAnsi" w:cstheme="majorHAnsi"/>
          <w:szCs w:val="22"/>
        </w:rPr>
        <w:t xml:space="preserve">The global ideal score being 16 for non-comparative studies and 24 for comparative studies. </w:t>
      </w:r>
      <w:r w:rsidRPr="00C51A0C">
        <w:rPr>
          <w:rFonts w:asciiTheme="minorHAnsi" w:hAnsiTheme="minorHAnsi" w:cstheme="majorHAnsi"/>
          <w:color w:val="000000"/>
          <w:szCs w:val="22"/>
        </w:rPr>
        <w:t xml:space="preserve">The following domains were included for assessment of risk of bias: </w:t>
      </w:r>
      <w:r w:rsidRPr="00C51A0C">
        <w:rPr>
          <w:rFonts w:asciiTheme="minorHAnsi" w:hAnsiTheme="minorHAnsi" w:cstheme="majorHAnsi"/>
        </w:rPr>
        <w:t xml:space="preserve">the </w:t>
      </w:r>
      <w:r w:rsidRPr="00C51A0C">
        <w:rPr>
          <w:rFonts w:asciiTheme="minorHAnsi" w:hAnsiTheme="minorHAnsi" w:cstheme="majorHAnsi"/>
        </w:rPr>
        <w:lastRenderedPageBreak/>
        <w:t>selection of the study groups</w:t>
      </w:r>
      <w:r w:rsidR="00C51A0C" w:rsidRPr="00C51A0C">
        <w:rPr>
          <w:rFonts w:asciiTheme="minorHAnsi" w:hAnsiTheme="minorHAnsi" w:cstheme="majorHAnsi"/>
        </w:rPr>
        <w:t>; appropriate study design and analysis</w:t>
      </w:r>
      <w:r w:rsidRPr="00C51A0C">
        <w:rPr>
          <w:rFonts w:asciiTheme="minorHAnsi" w:hAnsiTheme="minorHAnsi" w:cstheme="majorHAnsi"/>
        </w:rPr>
        <w:t>; the comparability of the groups; and the ascertai</w:t>
      </w:r>
      <w:r w:rsidR="00C51A0C" w:rsidRPr="00C51A0C">
        <w:rPr>
          <w:rFonts w:asciiTheme="minorHAnsi" w:hAnsiTheme="minorHAnsi" w:cstheme="majorHAnsi"/>
        </w:rPr>
        <w:t xml:space="preserve">nment of </w:t>
      </w:r>
      <w:r w:rsidRPr="00C51A0C">
        <w:rPr>
          <w:rFonts w:asciiTheme="minorHAnsi" w:hAnsiTheme="minorHAnsi" w:cstheme="majorHAnsi"/>
        </w:rPr>
        <w:t xml:space="preserve">outcome of interest. </w:t>
      </w:r>
      <w:r w:rsidRPr="00C51A0C">
        <w:rPr>
          <w:rFonts w:asciiTheme="minorHAnsi" w:hAnsiTheme="minorHAnsi" w:cstheme="majorHAnsi"/>
          <w:color w:val="000000"/>
          <w:szCs w:val="22"/>
        </w:rPr>
        <w:t>Authors were contacted for additional</w:t>
      </w:r>
      <w:r w:rsidRPr="009D161E">
        <w:rPr>
          <w:rFonts w:asciiTheme="minorHAnsi" w:hAnsiTheme="minorHAnsi" w:cstheme="majorHAnsi"/>
          <w:color w:val="000000"/>
          <w:szCs w:val="22"/>
        </w:rPr>
        <w:t xml:space="preserve"> information in case the methodological quality of a </w:t>
      </w:r>
      <w:r w:rsidR="00925341" w:rsidRPr="009D161E">
        <w:rPr>
          <w:rFonts w:asciiTheme="minorHAnsi" w:hAnsiTheme="minorHAnsi" w:cstheme="majorHAnsi"/>
          <w:color w:val="000000"/>
          <w:szCs w:val="22"/>
        </w:rPr>
        <w:t>study</w:t>
      </w:r>
      <w:r w:rsidRPr="009D161E">
        <w:rPr>
          <w:rFonts w:asciiTheme="minorHAnsi" w:hAnsiTheme="minorHAnsi" w:cstheme="majorHAnsi"/>
          <w:color w:val="000000"/>
          <w:szCs w:val="22"/>
        </w:rPr>
        <w:t xml:space="preserve"> was not adequately described in the original </w:t>
      </w:r>
      <w:r w:rsidRPr="00435A13">
        <w:rPr>
          <w:rFonts w:asciiTheme="minorHAnsi" w:hAnsiTheme="minorHAnsi" w:cstheme="majorHAnsi"/>
          <w:color w:val="000000"/>
          <w:szCs w:val="22"/>
        </w:rPr>
        <w:t>article.</w:t>
      </w:r>
      <w:r w:rsidR="00DD5D81">
        <w:rPr>
          <w:rFonts w:asciiTheme="minorHAnsi" w:hAnsiTheme="minorHAnsi" w:cstheme="majorHAnsi"/>
          <w:color w:val="000000"/>
          <w:szCs w:val="22"/>
        </w:rPr>
        <w:t xml:space="preserve"> Publication bias was assessed by funnel plots. </w:t>
      </w:r>
    </w:p>
    <w:p w:rsidR="001609D3" w:rsidRDefault="00435A13" w:rsidP="00CF08EF">
      <w:pPr>
        <w:autoSpaceDE w:val="0"/>
        <w:autoSpaceDN w:val="0"/>
        <w:adjustRightInd w:val="0"/>
        <w:spacing w:line="360" w:lineRule="auto"/>
        <w:ind w:firstLine="708"/>
        <w:rPr>
          <w:rFonts w:asciiTheme="minorHAnsi" w:hAnsiTheme="minorHAnsi" w:cstheme="majorHAnsi"/>
          <w:color w:val="000000"/>
          <w:szCs w:val="22"/>
        </w:rPr>
      </w:pPr>
      <w:r w:rsidRPr="00435A13">
        <w:rPr>
          <w:rFonts w:asciiTheme="minorHAnsi" w:hAnsiTheme="minorHAnsi" w:cstheme="majorHAnsi"/>
          <w:szCs w:val="22"/>
        </w:rPr>
        <w:t>At the individual data level, p</w:t>
      </w:r>
      <w:r w:rsidR="001609D3" w:rsidRPr="00435A13">
        <w:rPr>
          <w:rFonts w:asciiTheme="minorHAnsi" w:hAnsiTheme="minorHAnsi" w:cstheme="majorHAnsi"/>
          <w:szCs w:val="22"/>
        </w:rPr>
        <w:t xml:space="preserve">atients </w:t>
      </w:r>
      <w:r w:rsidRPr="00435A13">
        <w:rPr>
          <w:rFonts w:asciiTheme="minorHAnsi" w:hAnsiTheme="minorHAnsi" w:cstheme="majorHAnsi"/>
          <w:szCs w:val="22"/>
        </w:rPr>
        <w:t xml:space="preserve">were excluded with: </w:t>
      </w:r>
      <w:r w:rsidR="00C514C1">
        <w:rPr>
          <w:rFonts w:asciiTheme="minorHAnsi" w:hAnsiTheme="minorHAnsi" w:cstheme="majorHAnsi"/>
          <w:szCs w:val="22"/>
        </w:rPr>
        <w:t>no RBC transfusions in the year prior to</w:t>
      </w:r>
      <w:r w:rsidR="001609D3" w:rsidRPr="00435A13">
        <w:rPr>
          <w:rFonts w:asciiTheme="minorHAnsi" w:hAnsiTheme="minorHAnsi" w:cstheme="majorHAnsi"/>
          <w:szCs w:val="22"/>
        </w:rPr>
        <w:t xml:space="preserve"> </w:t>
      </w:r>
      <w:r w:rsidR="00C514C1">
        <w:rPr>
          <w:rFonts w:asciiTheme="minorHAnsi" w:hAnsiTheme="minorHAnsi" w:cstheme="majorHAnsi"/>
          <w:szCs w:val="22"/>
        </w:rPr>
        <w:t>initiating SSA</w:t>
      </w:r>
      <w:r w:rsidRPr="00435A13">
        <w:rPr>
          <w:rFonts w:asciiTheme="minorHAnsi" w:hAnsiTheme="minorHAnsi" w:cstheme="majorHAnsi"/>
          <w:szCs w:val="22"/>
        </w:rPr>
        <w:t xml:space="preserve">, </w:t>
      </w:r>
      <w:r w:rsidR="001609D3" w:rsidRPr="00435A13">
        <w:rPr>
          <w:rFonts w:asciiTheme="minorHAnsi" w:hAnsiTheme="minorHAnsi" w:cstheme="majorHAnsi"/>
          <w:szCs w:val="22"/>
        </w:rPr>
        <w:t xml:space="preserve">GI bleeding </w:t>
      </w:r>
      <w:r w:rsidRPr="00435A13">
        <w:rPr>
          <w:rFonts w:asciiTheme="minorHAnsi" w:hAnsiTheme="minorHAnsi" w:cstheme="majorHAnsi"/>
          <w:szCs w:val="22"/>
        </w:rPr>
        <w:t>due to</w:t>
      </w:r>
      <w:r w:rsidR="001609D3" w:rsidRPr="00435A13">
        <w:rPr>
          <w:rFonts w:asciiTheme="minorHAnsi" w:hAnsiTheme="minorHAnsi" w:cstheme="majorHAnsi"/>
          <w:szCs w:val="22"/>
        </w:rPr>
        <w:t xml:space="preserve"> unknown cause</w:t>
      </w:r>
      <w:r w:rsidRPr="00435A13">
        <w:rPr>
          <w:rFonts w:asciiTheme="minorHAnsi" w:hAnsiTheme="minorHAnsi" w:cstheme="majorHAnsi"/>
          <w:szCs w:val="22"/>
        </w:rPr>
        <w:t xml:space="preserve"> and other causes then </w:t>
      </w:r>
      <w:proofErr w:type="spellStart"/>
      <w:r w:rsidRPr="00435A13">
        <w:rPr>
          <w:rFonts w:asciiTheme="minorHAnsi" w:hAnsiTheme="minorHAnsi" w:cstheme="majorHAnsi"/>
          <w:szCs w:val="22"/>
        </w:rPr>
        <w:t>angiodysplasias</w:t>
      </w:r>
      <w:proofErr w:type="spellEnd"/>
      <w:r w:rsidRPr="00435A13">
        <w:rPr>
          <w:rFonts w:asciiTheme="minorHAnsi" w:hAnsiTheme="minorHAnsi" w:cstheme="majorHAnsi"/>
          <w:szCs w:val="22"/>
        </w:rPr>
        <w:t xml:space="preserve"> (e.g. gastric antral vascular ectasias). </w:t>
      </w:r>
    </w:p>
    <w:p w:rsidR="00E3621B" w:rsidRPr="009D161E" w:rsidRDefault="00E3621B" w:rsidP="00332D72">
      <w:pPr>
        <w:spacing w:line="360" w:lineRule="auto"/>
        <w:ind w:firstLine="708"/>
        <w:rPr>
          <w:rFonts w:asciiTheme="minorHAnsi" w:hAnsiTheme="minorHAnsi" w:cstheme="majorHAnsi"/>
          <w:color w:val="000000"/>
          <w:szCs w:val="22"/>
        </w:rPr>
      </w:pPr>
    </w:p>
    <w:p w:rsidR="00332D72" w:rsidRPr="009D161E" w:rsidRDefault="00332D72" w:rsidP="00332D72">
      <w:pPr>
        <w:spacing w:line="360" w:lineRule="auto"/>
        <w:ind w:firstLine="708"/>
        <w:rPr>
          <w:rFonts w:asciiTheme="minorHAnsi" w:hAnsiTheme="minorHAnsi" w:cstheme="majorHAnsi"/>
          <w:color w:val="000000"/>
          <w:szCs w:val="22"/>
        </w:rPr>
      </w:pPr>
      <w:r w:rsidRPr="009D161E">
        <w:rPr>
          <w:rFonts w:asciiTheme="minorHAnsi" w:hAnsiTheme="minorHAnsi" w:cstheme="majorHAnsi"/>
          <w:color w:val="000000"/>
          <w:szCs w:val="22"/>
        </w:rPr>
        <w:t>Outcomes</w:t>
      </w:r>
    </w:p>
    <w:p w:rsidR="00332D72" w:rsidRPr="009D161E" w:rsidRDefault="00332D72" w:rsidP="00332D72">
      <w:pPr>
        <w:autoSpaceDE w:val="0"/>
        <w:autoSpaceDN w:val="0"/>
        <w:adjustRightInd w:val="0"/>
        <w:spacing w:line="360" w:lineRule="auto"/>
        <w:rPr>
          <w:rFonts w:asciiTheme="minorHAnsi" w:hAnsiTheme="minorHAnsi" w:cstheme="majorHAnsi"/>
          <w:szCs w:val="22"/>
        </w:rPr>
      </w:pPr>
      <w:r w:rsidRPr="009D161E">
        <w:rPr>
          <w:rFonts w:asciiTheme="minorHAnsi" w:hAnsiTheme="minorHAnsi" w:cstheme="majorHAnsi"/>
          <w:szCs w:val="22"/>
        </w:rPr>
        <w:t xml:space="preserve">The primary outcome was </w:t>
      </w:r>
      <w:r w:rsidRPr="00985AD1">
        <w:rPr>
          <w:rFonts w:asciiTheme="minorHAnsi" w:hAnsiTheme="minorHAnsi" w:cstheme="majorHAnsi"/>
          <w:szCs w:val="22"/>
          <w:highlight w:val="yellow"/>
        </w:rPr>
        <w:t xml:space="preserve">response to treatment, defined as </w:t>
      </w:r>
      <w:r w:rsidR="008D094B" w:rsidRPr="00985AD1">
        <w:rPr>
          <w:rFonts w:asciiTheme="minorHAnsi" w:hAnsiTheme="minorHAnsi" w:cstheme="majorHAnsi"/>
          <w:szCs w:val="22"/>
          <w:highlight w:val="yellow"/>
        </w:rPr>
        <w:t xml:space="preserve">good: ≥ 50% reduction of red blood cell (RBC) transfusions; or poor: &lt; 50% reduction of RBC transfusions </w:t>
      </w:r>
      <w:r w:rsidR="00180693" w:rsidRPr="00985AD1">
        <w:rPr>
          <w:rFonts w:asciiTheme="minorHAnsi" w:hAnsiTheme="minorHAnsi" w:cstheme="majorHAnsi"/>
          <w:szCs w:val="22"/>
          <w:highlight w:val="yellow"/>
        </w:rPr>
        <w:t>in the first year of SSA treatment compared to the year prior to initiating</w:t>
      </w:r>
      <w:r w:rsidR="00180693" w:rsidRPr="00180693">
        <w:rPr>
          <w:rFonts w:asciiTheme="minorHAnsi" w:hAnsiTheme="minorHAnsi" w:cstheme="majorHAnsi"/>
          <w:szCs w:val="22"/>
        </w:rPr>
        <w:t xml:space="preserve"> SSA</w:t>
      </w:r>
      <w:r w:rsidR="008D094B">
        <w:rPr>
          <w:rFonts w:asciiTheme="minorHAnsi" w:hAnsiTheme="minorHAnsi" w:cstheme="majorHAnsi"/>
          <w:szCs w:val="22"/>
          <w:highlight w:val="yellow"/>
        </w:rPr>
        <w:t>(REF)</w:t>
      </w:r>
      <w:r w:rsidRPr="00180693">
        <w:rPr>
          <w:rFonts w:asciiTheme="minorHAnsi" w:hAnsiTheme="minorHAnsi" w:cstheme="majorHAnsi"/>
          <w:szCs w:val="22"/>
        </w:rPr>
        <w:t xml:space="preserve">. </w:t>
      </w:r>
      <w:r w:rsidR="00861154">
        <w:rPr>
          <w:rFonts w:asciiTheme="minorHAnsi" w:hAnsiTheme="minorHAnsi" w:cstheme="majorHAnsi"/>
          <w:szCs w:val="22"/>
        </w:rPr>
        <w:t xml:space="preserve">To give more insight on the primary outcome </w:t>
      </w:r>
      <w:r w:rsidRPr="00180693">
        <w:rPr>
          <w:rFonts w:asciiTheme="minorHAnsi" w:hAnsiTheme="minorHAnsi" w:cstheme="majorHAnsi"/>
          <w:szCs w:val="22"/>
        </w:rPr>
        <w:t>the</w:t>
      </w:r>
      <w:r w:rsidR="008D094B">
        <w:rPr>
          <w:rFonts w:asciiTheme="minorHAnsi" w:hAnsiTheme="minorHAnsi" w:cstheme="majorHAnsi"/>
          <w:szCs w:val="22"/>
        </w:rPr>
        <w:t xml:space="preserve"> mean </w:t>
      </w:r>
      <w:proofErr w:type="spellStart"/>
      <w:r w:rsidR="008D094B">
        <w:rPr>
          <w:rFonts w:asciiTheme="minorHAnsi" w:hAnsiTheme="minorHAnsi" w:cstheme="majorHAnsi"/>
          <w:szCs w:val="22"/>
        </w:rPr>
        <w:t>percentual</w:t>
      </w:r>
      <w:proofErr w:type="spellEnd"/>
      <w:r w:rsidR="008D094B">
        <w:rPr>
          <w:rFonts w:asciiTheme="minorHAnsi" w:hAnsiTheme="minorHAnsi" w:cstheme="majorHAnsi"/>
          <w:szCs w:val="22"/>
        </w:rPr>
        <w:t xml:space="preserve"> and</w:t>
      </w:r>
      <w:r w:rsidRPr="00180693">
        <w:rPr>
          <w:rFonts w:asciiTheme="minorHAnsi" w:hAnsiTheme="minorHAnsi" w:cstheme="majorHAnsi"/>
          <w:szCs w:val="22"/>
        </w:rPr>
        <w:t xml:space="preserve"> </w:t>
      </w:r>
      <w:r w:rsidR="008D094B">
        <w:rPr>
          <w:rFonts w:asciiTheme="minorHAnsi" w:hAnsiTheme="minorHAnsi" w:cstheme="majorHAnsi"/>
          <w:szCs w:val="22"/>
        </w:rPr>
        <w:t xml:space="preserve">absolute </w:t>
      </w:r>
      <w:r w:rsidRPr="00180693">
        <w:rPr>
          <w:rFonts w:asciiTheme="minorHAnsi" w:hAnsiTheme="minorHAnsi" w:cstheme="majorHAnsi"/>
          <w:szCs w:val="22"/>
        </w:rPr>
        <w:t>mean</w:t>
      </w:r>
      <w:r w:rsidRPr="009D161E">
        <w:rPr>
          <w:rFonts w:asciiTheme="minorHAnsi" w:hAnsiTheme="minorHAnsi" w:cstheme="majorHAnsi"/>
          <w:szCs w:val="22"/>
        </w:rPr>
        <w:t xml:space="preserve"> difference in number of red blood cell transfusions between the year prior to S</w:t>
      </w:r>
      <w:r w:rsidR="0094523A" w:rsidRPr="009D161E">
        <w:rPr>
          <w:rFonts w:asciiTheme="minorHAnsi" w:hAnsiTheme="minorHAnsi" w:cstheme="majorHAnsi"/>
          <w:szCs w:val="22"/>
        </w:rPr>
        <w:t>S</w:t>
      </w:r>
      <w:r w:rsidRPr="009D161E">
        <w:rPr>
          <w:rFonts w:asciiTheme="minorHAnsi" w:hAnsiTheme="minorHAnsi" w:cstheme="majorHAnsi"/>
          <w:szCs w:val="22"/>
        </w:rPr>
        <w:t>A treatment compared with the first year of S</w:t>
      </w:r>
      <w:r w:rsidR="0094523A" w:rsidRPr="009D161E">
        <w:rPr>
          <w:rFonts w:asciiTheme="minorHAnsi" w:hAnsiTheme="minorHAnsi" w:cstheme="majorHAnsi"/>
          <w:szCs w:val="22"/>
        </w:rPr>
        <w:t>S</w:t>
      </w:r>
      <w:r w:rsidRPr="009D161E">
        <w:rPr>
          <w:rFonts w:asciiTheme="minorHAnsi" w:hAnsiTheme="minorHAnsi" w:cstheme="majorHAnsi"/>
          <w:szCs w:val="22"/>
        </w:rPr>
        <w:t>A therapy</w:t>
      </w:r>
      <w:r w:rsidR="00861154">
        <w:rPr>
          <w:rFonts w:asciiTheme="minorHAnsi" w:hAnsiTheme="minorHAnsi" w:cstheme="majorHAnsi"/>
          <w:szCs w:val="22"/>
        </w:rPr>
        <w:t xml:space="preserve"> are shown. Secondary outcomes are haemoglobin level and</w:t>
      </w:r>
      <w:r w:rsidRPr="009D161E">
        <w:rPr>
          <w:rFonts w:asciiTheme="minorHAnsi" w:hAnsiTheme="minorHAnsi" w:cstheme="majorHAnsi"/>
          <w:szCs w:val="22"/>
        </w:rPr>
        <w:t xml:space="preserve"> safety defined as the percentage of patients S</w:t>
      </w:r>
      <w:r w:rsidR="0094523A" w:rsidRPr="009D161E">
        <w:rPr>
          <w:rFonts w:asciiTheme="minorHAnsi" w:hAnsiTheme="minorHAnsi" w:cstheme="majorHAnsi"/>
          <w:szCs w:val="22"/>
        </w:rPr>
        <w:t>S</w:t>
      </w:r>
      <w:r w:rsidRPr="009D161E">
        <w:rPr>
          <w:rFonts w:asciiTheme="minorHAnsi" w:hAnsiTheme="minorHAnsi" w:cstheme="majorHAnsi"/>
          <w:szCs w:val="22"/>
        </w:rPr>
        <w:t xml:space="preserve">A treatment stopped due to adverse events (AEs) and tolerability, defined as the percentage of side-effects and AEs. Patient subgroups were based on patient characteristics (i.e. age at time of study inclusion, </w:t>
      </w:r>
      <w:r w:rsidR="00892294" w:rsidRPr="009D161E">
        <w:rPr>
          <w:rFonts w:asciiTheme="minorHAnsi" w:hAnsiTheme="minorHAnsi" w:cstheme="majorHAnsi"/>
          <w:szCs w:val="22"/>
        </w:rPr>
        <w:t>gender</w:t>
      </w:r>
      <w:r w:rsidRPr="009D161E">
        <w:rPr>
          <w:rFonts w:asciiTheme="minorHAnsi" w:hAnsiTheme="minorHAnsi" w:cstheme="majorHAnsi"/>
          <w:szCs w:val="22"/>
        </w:rPr>
        <w:t>, comorbidities, use of anti-aggregation / anti-</w:t>
      </w:r>
      <w:proofErr w:type="spellStart"/>
      <w:r w:rsidRPr="009D161E">
        <w:rPr>
          <w:rFonts w:asciiTheme="minorHAnsi" w:hAnsiTheme="minorHAnsi" w:cstheme="majorHAnsi"/>
          <w:szCs w:val="22"/>
        </w:rPr>
        <w:t>coagulantia</w:t>
      </w:r>
      <w:proofErr w:type="spellEnd"/>
      <w:r w:rsidRPr="009D161E">
        <w:rPr>
          <w:rFonts w:asciiTheme="minorHAnsi" w:hAnsiTheme="minorHAnsi" w:cstheme="majorHAnsi"/>
          <w:szCs w:val="22"/>
        </w:rPr>
        <w:t xml:space="preserve">), AD characteristics (i.e. location, extensiveness throughout the gastrointestinal tract) and treatment characteristics (i.e. doses). </w:t>
      </w:r>
    </w:p>
    <w:p w:rsidR="00332D72" w:rsidRPr="009D161E" w:rsidRDefault="00332D72" w:rsidP="00332D72">
      <w:pPr>
        <w:spacing w:line="360" w:lineRule="auto"/>
        <w:ind w:firstLine="708"/>
        <w:rPr>
          <w:rFonts w:asciiTheme="minorHAnsi" w:hAnsiTheme="minorHAnsi" w:cstheme="majorHAnsi"/>
          <w:color w:val="000000"/>
          <w:szCs w:val="22"/>
        </w:rPr>
      </w:pPr>
    </w:p>
    <w:p w:rsidR="00332D72" w:rsidRPr="009D161E" w:rsidRDefault="00332D72" w:rsidP="00332D72">
      <w:pPr>
        <w:spacing w:line="360" w:lineRule="auto"/>
        <w:ind w:firstLine="708"/>
        <w:rPr>
          <w:rFonts w:asciiTheme="minorHAnsi" w:hAnsiTheme="minorHAnsi" w:cstheme="majorHAnsi"/>
          <w:color w:val="000000"/>
          <w:szCs w:val="22"/>
        </w:rPr>
      </w:pPr>
      <w:r w:rsidRPr="009D161E">
        <w:rPr>
          <w:rFonts w:asciiTheme="minorHAnsi" w:hAnsiTheme="minorHAnsi" w:cstheme="majorHAnsi"/>
          <w:color w:val="000000"/>
          <w:szCs w:val="22"/>
        </w:rPr>
        <w:t>Statistical analysis</w:t>
      </w:r>
    </w:p>
    <w:p w:rsidR="00332D72" w:rsidRPr="004F2AF0" w:rsidRDefault="00332D72" w:rsidP="00332D72">
      <w:pPr>
        <w:autoSpaceDE w:val="0"/>
        <w:autoSpaceDN w:val="0"/>
        <w:adjustRightInd w:val="0"/>
        <w:spacing w:line="360" w:lineRule="auto"/>
        <w:rPr>
          <w:rFonts w:asciiTheme="minorHAnsi" w:hAnsiTheme="minorHAnsi" w:cstheme="majorHAnsi"/>
          <w:szCs w:val="22"/>
        </w:rPr>
      </w:pPr>
      <w:r w:rsidRPr="009D161E">
        <w:rPr>
          <w:rFonts w:asciiTheme="minorHAnsi" w:hAnsiTheme="minorHAnsi" w:cstheme="majorHAnsi"/>
          <w:color w:val="000000"/>
          <w:szCs w:val="22"/>
        </w:rPr>
        <w:t xml:space="preserve">Only studies of which actual data were obtained were used in the pooled analysis. </w:t>
      </w:r>
      <w:r w:rsidRPr="009D161E">
        <w:rPr>
          <w:rFonts w:asciiTheme="minorHAnsi" w:hAnsiTheme="minorHAnsi" w:cstheme="majorHAnsi"/>
          <w:szCs w:val="17"/>
        </w:rPr>
        <w:t>Baseline characteristics of patients will be presented as mean (standard deviation</w:t>
      </w:r>
      <w:r w:rsidR="00F44DED">
        <w:rPr>
          <w:rFonts w:asciiTheme="minorHAnsi" w:hAnsiTheme="minorHAnsi" w:cstheme="majorHAnsi"/>
          <w:szCs w:val="17"/>
        </w:rPr>
        <w:t xml:space="preserve"> (SD)</w:t>
      </w:r>
      <w:r w:rsidRPr="009D161E">
        <w:rPr>
          <w:rFonts w:asciiTheme="minorHAnsi" w:hAnsiTheme="minorHAnsi" w:cstheme="majorHAnsi"/>
          <w:szCs w:val="17"/>
        </w:rPr>
        <w:t>) or median (</w:t>
      </w:r>
      <w:r w:rsidR="00F44DED">
        <w:rPr>
          <w:rFonts w:asciiTheme="minorHAnsi" w:hAnsiTheme="minorHAnsi" w:cstheme="majorHAnsi"/>
          <w:szCs w:val="17"/>
        </w:rPr>
        <w:t xml:space="preserve">interquartile </w:t>
      </w:r>
      <w:r w:rsidRPr="009D161E">
        <w:rPr>
          <w:rFonts w:asciiTheme="minorHAnsi" w:hAnsiTheme="minorHAnsi" w:cstheme="majorHAnsi"/>
          <w:szCs w:val="17"/>
        </w:rPr>
        <w:t>range</w:t>
      </w:r>
      <w:r w:rsidR="00F44DED">
        <w:rPr>
          <w:rFonts w:asciiTheme="minorHAnsi" w:hAnsiTheme="minorHAnsi" w:cstheme="majorHAnsi"/>
          <w:szCs w:val="17"/>
        </w:rPr>
        <w:t xml:space="preserve"> (IQR)</w:t>
      </w:r>
      <w:r w:rsidRPr="009D161E">
        <w:rPr>
          <w:rFonts w:asciiTheme="minorHAnsi" w:hAnsiTheme="minorHAnsi" w:cstheme="majorHAnsi"/>
          <w:szCs w:val="17"/>
        </w:rPr>
        <w:t>) in case of non-normally distributed continues variables. Binary and categorical variables will be presented as frequencies and percentages.</w:t>
      </w:r>
      <w:r w:rsidRPr="009D161E">
        <w:rPr>
          <w:rStyle w:val="Verwijzingopmerking"/>
          <w:rFonts w:asciiTheme="minorHAnsi" w:hAnsiTheme="minorHAnsi" w:cstheme="majorHAnsi"/>
        </w:rPr>
        <w:t xml:space="preserve"> </w:t>
      </w:r>
      <w:r w:rsidRPr="009D161E">
        <w:rPr>
          <w:rFonts w:asciiTheme="minorHAnsi" w:hAnsiTheme="minorHAnsi" w:cstheme="majorHAnsi"/>
        </w:rPr>
        <w:t xml:space="preserve">In case of missing values multiple imputation methods will be </w:t>
      </w:r>
      <w:r w:rsidRPr="009D161E">
        <w:rPr>
          <w:rFonts w:asciiTheme="minorHAnsi" w:hAnsiTheme="minorHAnsi" w:cstheme="majorHAnsi"/>
          <w:szCs w:val="22"/>
        </w:rPr>
        <w:t>performed when the conditions for imputation are met. In the primary pooled analysis overall treatment effect of S</w:t>
      </w:r>
      <w:r w:rsidR="0094523A" w:rsidRPr="009D161E">
        <w:rPr>
          <w:rFonts w:asciiTheme="minorHAnsi" w:hAnsiTheme="minorHAnsi" w:cstheme="majorHAnsi"/>
          <w:szCs w:val="22"/>
        </w:rPr>
        <w:t>S</w:t>
      </w:r>
      <w:r w:rsidRPr="009D161E">
        <w:rPr>
          <w:rFonts w:asciiTheme="minorHAnsi" w:hAnsiTheme="minorHAnsi" w:cstheme="majorHAnsi"/>
          <w:szCs w:val="22"/>
        </w:rPr>
        <w:t xml:space="preserve">A </w:t>
      </w:r>
      <w:r w:rsidRPr="009D161E">
        <w:rPr>
          <w:rFonts w:asciiTheme="minorHAnsi" w:hAnsiTheme="minorHAnsi" w:cstheme="majorHAnsi"/>
        </w:rPr>
        <w:t xml:space="preserve">will be assessed by descriptive statistics of the number of responders, partial- and non-responders. To compare the transfusion requirements </w:t>
      </w:r>
      <w:r w:rsidR="00861154">
        <w:rPr>
          <w:rFonts w:asciiTheme="minorHAnsi" w:hAnsiTheme="minorHAnsi" w:cstheme="majorHAnsi"/>
        </w:rPr>
        <w:t xml:space="preserve">and </w:t>
      </w:r>
      <w:commentRangeStart w:id="0"/>
      <w:r w:rsidR="00861154">
        <w:rPr>
          <w:rFonts w:asciiTheme="minorHAnsi" w:hAnsiTheme="minorHAnsi" w:cstheme="majorHAnsi"/>
        </w:rPr>
        <w:t xml:space="preserve">haemoglobin level </w:t>
      </w:r>
      <w:r w:rsidRPr="009D161E">
        <w:rPr>
          <w:rFonts w:asciiTheme="minorHAnsi" w:hAnsiTheme="minorHAnsi" w:cstheme="majorHAnsi"/>
        </w:rPr>
        <w:t xml:space="preserve">between the year prior of treatment and treatment </w:t>
      </w:r>
      <w:r w:rsidRPr="009D161E">
        <w:rPr>
          <w:rFonts w:asciiTheme="minorHAnsi" w:hAnsiTheme="minorHAnsi" w:cstheme="majorHAnsi"/>
          <w:szCs w:val="22"/>
        </w:rPr>
        <w:t xml:space="preserve">a </w:t>
      </w:r>
      <w:r w:rsidR="00861154">
        <w:rPr>
          <w:rFonts w:asciiTheme="minorHAnsi" w:hAnsiTheme="minorHAnsi" w:cstheme="majorHAnsi"/>
          <w:szCs w:val="22"/>
        </w:rPr>
        <w:t xml:space="preserve">paired </w:t>
      </w:r>
      <w:r w:rsidRPr="009D161E">
        <w:rPr>
          <w:rFonts w:asciiTheme="minorHAnsi" w:hAnsiTheme="minorHAnsi" w:cstheme="majorHAnsi"/>
          <w:szCs w:val="22"/>
        </w:rPr>
        <w:t xml:space="preserve">two-sided students t-test or Mann Whitney U test will be used. Multinomial logistic regression analysis will </w:t>
      </w:r>
      <w:r w:rsidRPr="009D161E">
        <w:rPr>
          <w:rFonts w:asciiTheme="minorHAnsi" w:hAnsiTheme="minorHAnsi" w:cstheme="majorHAnsi"/>
        </w:rPr>
        <w:t>be performed to identify predictors (e.g. dose, anti-</w:t>
      </w:r>
      <w:proofErr w:type="spellStart"/>
      <w:r w:rsidRPr="009D161E">
        <w:rPr>
          <w:rFonts w:asciiTheme="minorHAnsi" w:hAnsiTheme="minorHAnsi" w:cstheme="majorHAnsi"/>
        </w:rPr>
        <w:t>coagulantia</w:t>
      </w:r>
      <w:proofErr w:type="spellEnd"/>
      <w:r w:rsidRPr="009D161E">
        <w:rPr>
          <w:rFonts w:asciiTheme="minorHAnsi" w:hAnsiTheme="minorHAnsi" w:cstheme="majorHAnsi"/>
        </w:rPr>
        <w:t xml:space="preserve"> use, age</w:t>
      </w:r>
      <w:r w:rsidR="00171023" w:rsidRPr="009D161E">
        <w:rPr>
          <w:rFonts w:asciiTheme="minorHAnsi" w:hAnsiTheme="minorHAnsi" w:cstheme="majorHAnsi"/>
        </w:rPr>
        <w:t>) for a response to S</w:t>
      </w:r>
      <w:r w:rsidR="0094523A" w:rsidRPr="009D161E">
        <w:rPr>
          <w:rFonts w:asciiTheme="minorHAnsi" w:hAnsiTheme="minorHAnsi" w:cstheme="majorHAnsi"/>
        </w:rPr>
        <w:t>S</w:t>
      </w:r>
      <w:r w:rsidR="00171023" w:rsidRPr="009D161E">
        <w:rPr>
          <w:rFonts w:asciiTheme="minorHAnsi" w:hAnsiTheme="minorHAnsi" w:cstheme="majorHAnsi"/>
        </w:rPr>
        <w:t>A therapy.</w:t>
      </w:r>
      <w:r w:rsidRPr="009D161E">
        <w:rPr>
          <w:rFonts w:asciiTheme="minorHAnsi" w:hAnsiTheme="minorHAnsi" w:cstheme="majorHAnsi"/>
        </w:rPr>
        <w:t xml:space="preserve"> Outcomes will be displayed as Odd’s </w:t>
      </w:r>
      <w:r w:rsidRPr="004F2AF0">
        <w:rPr>
          <w:rFonts w:asciiTheme="minorHAnsi" w:hAnsiTheme="minorHAnsi" w:cstheme="majorHAnsi"/>
        </w:rPr>
        <w:t xml:space="preserve">ratios (OR) with 95%-confidence intervals (95%-CI). </w:t>
      </w:r>
    </w:p>
    <w:p w:rsidR="00332D72" w:rsidRPr="009D161E" w:rsidRDefault="00332D72" w:rsidP="00332D72">
      <w:pPr>
        <w:autoSpaceDE w:val="0"/>
        <w:autoSpaceDN w:val="0"/>
        <w:adjustRightInd w:val="0"/>
        <w:spacing w:line="360" w:lineRule="auto"/>
        <w:ind w:firstLine="708"/>
        <w:rPr>
          <w:rFonts w:asciiTheme="minorHAnsi" w:hAnsiTheme="minorHAnsi" w:cstheme="majorHAnsi"/>
          <w:color w:val="000000"/>
          <w:szCs w:val="22"/>
        </w:rPr>
      </w:pPr>
      <w:r w:rsidRPr="004F2AF0">
        <w:rPr>
          <w:rFonts w:asciiTheme="minorHAnsi" w:hAnsiTheme="minorHAnsi" w:cstheme="majorHAnsi"/>
          <w:szCs w:val="22"/>
        </w:rPr>
        <w:t xml:space="preserve">As last, a sensitivity analyses will be performed to assess the effect of the studies </w:t>
      </w:r>
      <w:commentRangeEnd w:id="0"/>
      <w:r w:rsidR="00DD2ECB">
        <w:rPr>
          <w:rStyle w:val="Verwijzingopmerking"/>
        </w:rPr>
        <w:commentReference w:id="0"/>
      </w:r>
      <w:r w:rsidRPr="004F2AF0">
        <w:rPr>
          <w:rFonts w:asciiTheme="minorHAnsi" w:hAnsiTheme="minorHAnsi" w:cstheme="majorHAnsi"/>
          <w:szCs w:val="22"/>
        </w:rPr>
        <w:t xml:space="preserve">where no individual patient data was obtained. </w:t>
      </w:r>
      <w:r w:rsidRPr="004F2AF0">
        <w:rPr>
          <w:rFonts w:asciiTheme="minorHAnsi" w:hAnsiTheme="minorHAnsi" w:cstheme="majorHAnsi"/>
        </w:rPr>
        <w:t xml:space="preserve">The result of our analyses can be combined with </w:t>
      </w:r>
      <w:r w:rsidR="00886C29" w:rsidRPr="004F2AF0">
        <w:rPr>
          <w:rFonts w:asciiTheme="minorHAnsi" w:hAnsiTheme="minorHAnsi" w:cstheme="majorHAnsi"/>
        </w:rPr>
        <w:t xml:space="preserve">subtracted </w:t>
      </w:r>
      <w:r w:rsidRPr="004F2AF0">
        <w:rPr>
          <w:rFonts w:asciiTheme="minorHAnsi" w:hAnsiTheme="minorHAnsi" w:cstheme="majorHAnsi"/>
        </w:rPr>
        <w:t>data from the included studies in the pooled analysis</w:t>
      </w:r>
      <w:r w:rsidRPr="009D161E">
        <w:rPr>
          <w:rFonts w:asciiTheme="minorHAnsi" w:hAnsiTheme="minorHAnsi" w:cstheme="majorHAnsi"/>
        </w:rPr>
        <w:t>.</w:t>
      </w:r>
      <w:r w:rsidRPr="009D161E">
        <w:rPr>
          <w:rFonts w:asciiTheme="minorHAnsi" w:hAnsiTheme="minorHAnsi"/>
        </w:rPr>
        <w:t xml:space="preserve"> </w:t>
      </w:r>
      <w:r w:rsidRPr="009D161E">
        <w:rPr>
          <w:rFonts w:asciiTheme="minorHAnsi" w:hAnsiTheme="minorHAnsi" w:cstheme="majorHAnsi"/>
          <w:szCs w:val="22"/>
        </w:rPr>
        <w:t xml:space="preserve">All statistical analyses are performed with SPSS </w:t>
      </w:r>
      <w:r w:rsidRPr="009D161E">
        <w:rPr>
          <w:rFonts w:asciiTheme="minorHAnsi" w:hAnsiTheme="minorHAnsi" w:cstheme="majorHAnsi"/>
          <w:szCs w:val="22"/>
        </w:rPr>
        <w:lastRenderedPageBreak/>
        <w:t>statistical software package version 20.0 (SPSS Inc., Chicago, IL). All P values calculated were 2-tailed, and the level of significance was set at a α = .05.</w:t>
      </w:r>
    </w:p>
    <w:p w:rsidR="00332D72" w:rsidRPr="009D161E" w:rsidRDefault="00332D72" w:rsidP="00332D72">
      <w:pPr>
        <w:spacing w:line="360" w:lineRule="auto"/>
        <w:ind w:firstLine="708"/>
        <w:rPr>
          <w:rFonts w:asciiTheme="minorHAnsi" w:hAnsiTheme="minorHAnsi" w:cstheme="majorHAnsi"/>
          <w:color w:val="000000"/>
          <w:szCs w:val="22"/>
        </w:rPr>
      </w:pPr>
    </w:p>
    <w:p w:rsidR="00332D72" w:rsidRPr="009D161E" w:rsidRDefault="00332D72" w:rsidP="00332D72">
      <w:pPr>
        <w:spacing w:line="360" w:lineRule="auto"/>
        <w:ind w:firstLine="708"/>
        <w:rPr>
          <w:rFonts w:asciiTheme="minorHAnsi" w:hAnsiTheme="minorHAnsi" w:cstheme="majorHAnsi"/>
          <w:color w:val="000000"/>
          <w:szCs w:val="22"/>
        </w:rPr>
      </w:pPr>
      <w:r w:rsidRPr="009D161E">
        <w:rPr>
          <w:rFonts w:asciiTheme="minorHAnsi" w:hAnsiTheme="minorHAnsi" w:cstheme="majorHAnsi"/>
          <w:color w:val="000000"/>
          <w:szCs w:val="22"/>
        </w:rPr>
        <w:t>Role of funding source</w:t>
      </w:r>
    </w:p>
    <w:p w:rsidR="00B124A1" w:rsidRDefault="00332D72">
      <w:pPr>
        <w:spacing w:line="360" w:lineRule="auto"/>
        <w:rPr>
          <w:rFonts w:asciiTheme="minorHAnsi" w:hAnsiTheme="minorHAnsi" w:cstheme="majorHAnsi"/>
          <w:color w:val="000000"/>
          <w:szCs w:val="22"/>
        </w:rPr>
      </w:pPr>
      <w:r w:rsidRPr="009D161E">
        <w:rPr>
          <w:rFonts w:asciiTheme="minorHAnsi" w:hAnsiTheme="minorHAnsi" w:cstheme="majorHAnsi"/>
          <w:color w:val="000000"/>
          <w:szCs w:val="22"/>
        </w:rPr>
        <w:t xml:space="preserve">This study was not supported by any third party. The costs were fully covered by the authors’ institution. </w:t>
      </w:r>
      <w:r w:rsidRPr="009D161E">
        <w:rPr>
          <w:rFonts w:asciiTheme="minorHAnsi" w:hAnsiTheme="minorHAnsi" w:cstheme="majorHAnsi"/>
          <w:color w:val="000000"/>
          <w:szCs w:val="22"/>
        </w:rPr>
        <w:tab/>
      </w:r>
    </w:p>
    <w:p w:rsidR="00332D72" w:rsidRPr="009D161E" w:rsidRDefault="00332D72" w:rsidP="00332D72">
      <w:pPr>
        <w:spacing w:line="360" w:lineRule="auto"/>
        <w:ind w:firstLine="708"/>
        <w:rPr>
          <w:rFonts w:asciiTheme="minorHAnsi" w:hAnsiTheme="minorHAnsi" w:cstheme="majorHAnsi"/>
          <w:color w:val="000000"/>
          <w:szCs w:val="22"/>
        </w:rPr>
      </w:pPr>
    </w:p>
    <w:p w:rsidR="00332D72" w:rsidRPr="009D161E" w:rsidRDefault="00332D72" w:rsidP="00332D72">
      <w:pPr>
        <w:rPr>
          <w:rFonts w:asciiTheme="minorHAnsi" w:hAnsiTheme="minorHAnsi" w:cstheme="majorHAnsi"/>
          <w:b/>
          <w:color w:val="000000"/>
          <w:szCs w:val="22"/>
        </w:rPr>
      </w:pPr>
      <w:r w:rsidRPr="009D161E">
        <w:rPr>
          <w:rFonts w:asciiTheme="minorHAnsi" w:hAnsiTheme="minorHAnsi" w:cstheme="majorHAnsi"/>
          <w:b/>
          <w:color w:val="000000"/>
          <w:szCs w:val="22"/>
        </w:rPr>
        <w:br w:type="page"/>
      </w:r>
    </w:p>
    <w:p w:rsidR="00690C6B" w:rsidRPr="009D161E" w:rsidRDefault="00426B43" w:rsidP="00426B43">
      <w:pPr>
        <w:spacing w:line="360" w:lineRule="auto"/>
        <w:rPr>
          <w:rFonts w:asciiTheme="minorHAnsi" w:hAnsiTheme="minorHAnsi" w:cstheme="majorHAnsi"/>
          <w:b/>
          <w:color w:val="000000"/>
          <w:szCs w:val="22"/>
        </w:rPr>
      </w:pPr>
      <w:r w:rsidRPr="009D161E">
        <w:rPr>
          <w:rFonts w:asciiTheme="minorHAnsi" w:hAnsiTheme="minorHAnsi" w:cstheme="majorHAnsi"/>
          <w:b/>
          <w:color w:val="000000"/>
          <w:szCs w:val="22"/>
        </w:rPr>
        <w:lastRenderedPageBreak/>
        <w:t>Results</w:t>
      </w:r>
    </w:p>
    <w:p w:rsidR="004F4C65" w:rsidRPr="009D161E" w:rsidRDefault="004F4C65" w:rsidP="009B133A">
      <w:pPr>
        <w:spacing w:line="360" w:lineRule="auto"/>
        <w:rPr>
          <w:rFonts w:asciiTheme="minorHAnsi" w:hAnsiTheme="minorHAnsi" w:cstheme="majorHAnsi"/>
          <w:color w:val="000000"/>
          <w:szCs w:val="22"/>
        </w:rPr>
      </w:pPr>
      <w:r w:rsidRPr="009D161E">
        <w:rPr>
          <w:rFonts w:asciiTheme="minorHAnsi" w:hAnsiTheme="minorHAnsi" w:cstheme="majorHAnsi"/>
          <w:color w:val="000000"/>
          <w:szCs w:val="22"/>
        </w:rPr>
        <w:t>Study selection and IPD obtained</w:t>
      </w:r>
    </w:p>
    <w:p w:rsidR="00B124A1" w:rsidRDefault="00690C6B" w:rsidP="006B173E">
      <w:pPr>
        <w:spacing w:line="360" w:lineRule="auto"/>
        <w:ind w:firstLine="708"/>
        <w:rPr>
          <w:rFonts w:asciiTheme="minorHAnsi" w:hAnsiTheme="minorHAnsi" w:cstheme="majorHAnsi"/>
          <w:color w:val="000000"/>
          <w:szCs w:val="22"/>
        </w:rPr>
      </w:pPr>
      <w:r w:rsidRPr="009D161E">
        <w:rPr>
          <w:rFonts w:asciiTheme="minorHAnsi" w:hAnsiTheme="minorHAnsi" w:cstheme="majorHAnsi"/>
          <w:color w:val="000000"/>
          <w:szCs w:val="22"/>
        </w:rPr>
        <w:t xml:space="preserve">The initial search yielded </w:t>
      </w:r>
      <w:r w:rsidR="00186B0C" w:rsidRPr="009D161E">
        <w:rPr>
          <w:rFonts w:asciiTheme="minorHAnsi" w:hAnsiTheme="minorHAnsi" w:cstheme="majorHAnsi"/>
          <w:color w:val="000000"/>
          <w:szCs w:val="22"/>
        </w:rPr>
        <w:t>248</w:t>
      </w:r>
      <w:r w:rsidRPr="009D161E">
        <w:rPr>
          <w:rFonts w:asciiTheme="minorHAnsi" w:hAnsiTheme="minorHAnsi" w:cstheme="majorHAnsi"/>
          <w:color w:val="000000"/>
          <w:szCs w:val="22"/>
        </w:rPr>
        <w:t xml:space="preserve"> articles, resulting in </w:t>
      </w:r>
      <w:r w:rsidR="00985AD1">
        <w:rPr>
          <w:rFonts w:asciiTheme="minorHAnsi" w:hAnsiTheme="minorHAnsi" w:cstheme="majorHAnsi"/>
          <w:color w:val="000000"/>
          <w:szCs w:val="22"/>
        </w:rPr>
        <w:t>18</w:t>
      </w:r>
      <w:r w:rsidR="00CE1CEC">
        <w:rPr>
          <w:rFonts w:asciiTheme="minorHAnsi" w:hAnsiTheme="minorHAnsi" w:cstheme="majorHAnsi"/>
          <w:color w:val="000000"/>
          <w:szCs w:val="22"/>
        </w:rPr>
        <w:t>0</w:t>
      </w:r>
      <w:r w:rsidRPr="009D161E">
        <w:rPr>
          <w:rFonts w:asciiTheme="minorHAnsi" w:hAnsiTheme="minorHAnsi" w:cstheme="majorHAnsi"/>
          <w:color w:val="000000"/>
          <w:szCs w:val="22"/>
        </w:rPr>
        <w:t xml:space="preserve"> unique publications for title and abstract screening</w:t>
      </w:r>
      <w:r w:rsidR="00D95933" w:rsidRPr="009D161E">
        <w:rPr>
          <w:rFonts w:asciiTheme="minorHAnsi" w:hAnsiTheme="minorHAnsi" w:cstheme="majorHAnsi"/>
          <w:color w:val="000000"/>
          <w:szCs w:val="22"/>
        </w:rPr>
        <w:t xml:space="preserve"> (</w:t>
      </w:r>
      <w:r w:rsidR="004E3336" w:rsidRPr="009D161E">
        <w:rPr>
          <w:rFonts w:asciiTheme="minorHAnsi" w:hAnsiTheme="minorHAnsi" w:cstheme="majorHAnsi"/>
          <w:color w:val="000000"/>
          <w:szCs w:val="22"/>
        </w:rPr>
        <w:t>Flow Diagram</w:t>
      </w:r>
      <w:r w:rsidR="00D95933" w:rsidRPr="009D161E">
        <w:rPr>
          <w:rFonts w:asciiTheme="minorHAnsi" w:hAnsiTheme="minorHAnsi" w:cstheme="majorHAnsi"/>
          <w:color w:val="000000"/>
          <w:szCs w:val="22"/>
        </w:rPr>
        <w:t xml:space="preserve"> 1)</w:t>
      </w:r>
      <w:r w:rsidRPr="009D161E">
        <w:rPr>
          <w:rFonts w:asciiTheme="minorHAnsi" w:hAnsiTheme="minorHAnsi" w:cstheme="majorHAnsi"/>
          <w:color w:val="000000"/>
          <w:szCs w:val="22"/>
        </w:rPr>
        <w:t xml:space="preserve">. After applying the inclusion- and exclusion-criteria </w:t>
      </w:r>
      <w:r w:rsidR="00543A91">
        <w:rPr>
          <w:rFonts w:asciiTheme="minorHAnsi" w:hAnsiTheme="minorHAnsi" w:cstheme="majorHAnsi"/>
          <w:color w:val="000000"/>
          <w:szCs w:val="22"/>
        </w:rPr>
        <w:t>8</w:t>
      </w:r>
      <w:r w:rsidR="00924A2C" w:rsidRPr="009D161E">
        <w:rPr>
          <w:rFonts w:asciiTheme="minorHAnsi" w:hAnsiTheme="minorHAnsi" w:cstheme="majorHAnsi"/>
          <w:color w:val="000000"/>
          <w:szCs w:val="22"/>
        </w:rPr>
        <w:t xml:space="preserve"> eligible articles and abstracts were retrieved. With hand-searching one additional article</w:t>
      </w:r>
      <w:r w:rsidR="00A26D59" w:rsidRPr="009D161E">
        <w:rPr>
          <w:rFonts w:asciiTheme="minorHAnsi" w:hAnsiTheme="minorHAnsi" w:cstheme="majorHAnsi"/>
          <w:color w:val="000000"/>
          <w:szCs w:val="22"/>
        </w:rPr>
        <w:t xml:space="preserve"> </w:t>
      </w:r>
      <w:r w:rsidR="00924A2C" w:rsidRPr="009D161E">
        <w:rPr>
          <w:rFonts w:asciiTheme="minorHAnsi" w:hAnsiTheme="minorHAnsi" w:cstheme="majorHAnsi"/>
          <w:color w:val="000000"/>
          <w:szCs w:val="22"/>
        </w:rPr>
        <w:t xml:space="preserve">was found which was not indexed in the used search databases. In total </w:t>
      </w:r>
      <w:r w:rsidR="00F16BA3" w:rsidRPr="009D161E">
        <w:rPr>
          <w:rFonts w:asciiTheme="minorHAnsi" w:hAnsiTheme="minorHAnsi" w:cstheme="majorHAnsi"/>
          <w:color w:val="000000"/>
          <w:szCs w:val="22"/>
        </w:rPr>
        <w:t xml:space="preserve">we sought </w:t>
      </w:r>
      <w:r w:rsidR="004F4ED5" w:rsidRPr="009D161E">
        <w:rPr>
          <w:rFonts w:asciiTheme="minorHAnsi" w:hAnsiTheme="minorHAnsi" w:cstheme="majorHAnsi"/>
          <w:color w:val="000000"/>
          <w:szCs w:val="22"/>
        </w:rPr>
        <w:t>IPD</w:t>
      </w:r>
      <w:r w:rsidR="005E6272">
        <w:rPr>
          <w:rFonts w:asciiTheme="minorHAnsi" w:hAnsiTheme="minorHAnsi" w:cstheme="majorHAnsi"/>
          <w:color w:val="000000"/>
          <w:szCs w:val="22"/>
        </w:rPr>
        <w:t xml:space="preserve"> of </w:t>
      </w:r>
      <w:r w:rsidR="00543A91">
        <w:rPr>
          <w:rFonts w:asciiTheme="minorHAnsi" w:hAnsiTheme="minorHAnsi" w:cstheme="majorHAnsi"/>
          <w:color w:val="000000"/>
          <w:szCs w:val="22"/>
        </w:rPr>
        <w:t>9</w:t>
      </w:r>
      <w:r w:rsidR="00924A2C" w:rsidRPr="009D161E">
        <w:rPr>
          <w:rFonts w:asciiTheme="minorHAnsi" w:hAnsiTheme="minorHAnsi" w:cstheme="majorHAnsi"/>
          <w:color w:val="000000"/>
          <w:szCs w:val="22"/>
        </w:rPr>
        <w:t xml:space="preserve"> </w:t>
      </w:r>
      <w:r w:rsidR="00D95933" w:rsidRPr="009D161E">
        <w:rPr>
          <w:rFonts w:asciiTheme="minorHAnsi" w:hAnsiTheme="minorHAnsi" w:cstheme="majorHAnsi"/>
          <w:color w:val="000000"/>
          <w:szCs w:val="22"/>
        </w:rPr>
        <w:t xml:space="preserve">studies </w:t>
      </w:r>
      <w:r w:rsidR="00F16BA3" w:rsidRPr="009D161E">
        <w:rPr>
          <w:rFonts w:asciiTheme="minorHAnsi" w:hAnsiTheme="minorHAnsi" w:cstheme="majorHAnsi"/>
          <w:color w:val="000000"/>
          <w:szCs w:val="22"/>
        </w:rPr>
        <w:t xml:space="preserve">and were successful in obtaining </w:t>
      </w:r>
      <w:r w:rsidR="00F16BA3" w:rsidRPr="00161CF5">
        <w:rPr>
          <w:rFonts w:asciiTheme="minorHAnsi" w:hAnsiTheme="minorHAnsi" w:cstheme="majorHAnsi"/>
          <w:color w:val="000000"/>
          <w:szCs w:val="22"/>
        </w:rPr>
        <w:t xml:space="preserve">the </w:t>
      </w:r>
      <w:r w:rsidR="00C61B75" w:rsidRPr="00161CF5">
        <w:rPr>
          <w:rFonts w:asciiTheme="minorHAnsi" w:hAnsiTheme="minorHAnsi" w:cstheme="majorHAnsi"/>
          <w:color w:val="000000"/>
          <w:szCs w:val="22"/>
        </w:rPr>
        <w:t xml:space="preserve">data of </w:t>
      </w:r>
      <w:r w:rsidR="000C7C3C">
        <w:rPr>
          <w:rFonts w:asciiTheme="minorHAnsi" w:hAnsiTheme="minorHAnsi" w:cstheme="majorHAnsi"/>
          <w:color w:val="000000"/>
          <w:szCs w:val="22"/>
        </w:rPr>
        <w:t>6 of these studies (n = 179</w:t>
      </w:r>
      <w:r w:rsidR="00F16BA3" w:rsidRPr="00161CF5">
        <w:rPr>
          <w:rFonts w:asciiTheme="minorHAnsi" w:hAnsiTheme="minorHAnsi" w:cstheme="majorHAnsi"/>
          <w:color w:val="000000"/>
          <w:szCs w:val="22"/>
        </w:rPr>
        <w:t>)</w:t>
      </w:r>
      <w:r w:rsidR="00D95933" w:rsidRPr="00161CF5">
        <w:rPr>
          <w:rFonts w:asciiTheme="minorHAnsi" w:hAnsiTheme="minorHAnsi" w:cstheme="majorHAnsi"/>
          <w:color w:val="000000"/>
          <w:szCs w:val="22"/>
        </w:rPr>
        <w:t>.</w:t>
      </w:r>
      <w:r w:rsidR="00240B6B" w:rsidRPr="00161CF5">
        <w:rPr>
          <w:rFonts w:asciiTheme="minorHAnsi" w:hAnsiTheme="minorHAnsi" w:cstheme="majorHAnsi"/>
          <w:color w:val="000000"/>
          <w:szCs w:val="22"/>
        </w:rPr>
        <w:t xml:space="preserve"> The </w:t>
      </w:r>
      <w:r w:rsidR="004F4ED5" w:rsidRPr="00161CF5">
        <w:rPr>
          <w:rFonts w:asciiTheme="minorHAnsi" w:hAnsiTheme="minorHAnsi" w:cstheme="majorHAnsi"/>
          <w:color w:val="000000"/>
          <w:szCs w:val="22"/>
        </w:rPr>
        <w:t>IPD</w:t>
      </w:r>
      <w:r w:rsidR="00240B6B" w:rsidRPr="00161CF5">
        <w:rPr>
          <w:rFonts w:asciiTheme="minorHAnsi" w:hAnsiTheme="minorHAnsi" w:cstheme="majorHAnsi"/>
          <w:color w:val="000000"/>
          <w:szCs w:val="22"/>
        </w:rPr>
        <w:t xml:space="preserve"> was not available of </w:t>
      </w:r>
      <w:r w:rsidR="00161CF5" w:rsidRPr="00161CF5">
        <w:rPr>
          <w:rFonts w:asciiTheme="minorHAnsi" w:hAnsiTheme="minorHAnsi" w:cstheme="majorHAnsi"/>
          <w:color w:val="000000"/>
          <w:szCs w:val="22"/>
        </w:rPr>
        <w:t>3</w:t>
      </w:r>
      <w:r w:rsidR="00240B6B" w:rsidRPr="00161CF5">
        <w:rPr>
          <w:rFonts w:asciiTheme="minorHAnsi" w:hAnsiTheme="minorHAnsi" w:cstheme="majorHAnsi"/>
          <w:color w:val="000000"/>
          <w:szCs w:val="22"/>
        </w:rPr>
        <w:t xml:space="preserve"> stud</w:t>
      </w:r>
      <w:r w:rsidR="00543A91" w:rsidRPr="00161CF5">
        <w:rPr>
          <w:rFonts w:asciiTheme="minorHAnsi" w:hAnsiTheme="minorHAnsi" w:cstheme="majorHAnsi"/>
          <w:color w:val="000000"/>
          <w:szCs w:val="22"/>
        </w:rPr>
        <w:t>ies</w:t>
      </w:r>
      <w:r w:rsidR="00240B6B" w:rsidRPr="00161CF5">
        <w:rPr>
          <w:rFonts w:asciiTheme="minorHAnsi" w:hAnsiTheme="minorHAnsi" w:cstheme="majorHAnsi"/>
          <w:color w:val="000000"/>
          <w:szCs w:val="22"/>
        </w:rPr>
        <w:t xml:space="preserve"> (n = </w:t>
      </w:r>
      <w:r w:rsidR="00161CF5" w:rsidRPr="00161CF5">
        <w:rPr>
          <w:rFonts w:asciiTheme="minorHAnsi" w:hAnsiTheme="minorHAnsi" w:cstheme="majorHAnsi"/>
          <w:color w:val="000000"/>
          <w:szCs w:val="22"/>
        </w:rPr>
        <w:t>68</w:t>
      </w:r>
      <w:r w:rsidR="00240B6B" w:rsidRPr="00161CF5">
        <w:rPr>
          <w:rFonts w:asciiTheme="minorHAnsi" w:hAnsiTheme="minorHAnsi" w:cstheme="majorHAnsi"/>
          <w:color w:val="000000"/>
          <w:szCs w:val="22"/>
        </w:rPr>
        <w:t xml:space="preserve">). </w:t>
      </w:r>
      <w:r w:rsidR="00161CF5" w:rsidRPr="00161CF5">
        <w:rPr>
          <w:rFonts w:asciiTheme="minorHAnsi" w:hAnsiTheme="minorHAnsi" w:cstheme="majorHAnsi"/>
          <w:color w:val="000000"/>
          <w:szCs w:val="22"/>
        </w:rPr>
        <w:t>We were unable to contact</w:t>
      </w:r>
      <w:r w:rsidR="00161CF5">
        <w:rPr>
          <w:rFonts w:asciiTheme="minorHAnsi" w:hAnsiTheme="minorHAnsi" w:cstheme="majorHAnsi"/>
          <w:color w:val="000000"/>
          <w:szCs w:val="22"/>
        </w:rPr>
        <w:t xml:space="preserve"> the authors</w:t>
      </w:r>
      <w:r w:rsidR="000F7ED6">
        <w:rPr>
          <w:rFonts w:asciiTheme="minorHAnsi" w:hAnsiTheme="minorHAnsi" w:cstheme="majorHAnsi"/>
          <w:color w:val="000000"/>
          <w:szCs w:val="22"/>
        </w:rPr>
        <w:t xml:space="preserve"> </w:t>
      </w:r>
      <w:r w:rsidR="00CD3E5A">
        <w:rPr>
          <w:rFonts w:asciiTheme="minorHAnsi" w:hAnsiTheme="minorHAnsi" w:cstheme="majorHAnsi"/>
          <w:color w:val="000000"/>
          <w:szCs w:val="22"/>
        </w:rPr>
        <w:t>(n=</w:t>
      </w:r>
      <w:r w:rsidR="000F7ED6">
        <w:rPr>
          <w:rFonts w:asciiTheme="minorHAnsi" w:hAnsiTheme="minorHAnsi" w:cstheme="majorHAnsi"/>
          <w:color w:val="000000"/>
          <w:szCs w:val="22"/>
        </w:rPr>
        <w:t>19</w:t>
      </w:r>
      <w:r w:rsidR="00CD3E5A">
        <w:rPr>
          <w:rFonts w:asciiTheme="minorHAnsi" w:hAnsiTheme="minorHAnsi" w:cstheme="majorHAnsi"/>
          <w:color w:val="000000"/>
          <w:szCs w:val="22"/>
        </w:rPr>
        <w:t>)</w:t>
      </w:r>
      <w:r w:rsidR="00161CF5">
        <w:rPr>
          <w:rFonts w:asciiTheme="minorHAnsi" w:hAnsiTheme="minorHAnsi" w:cstheme="majorHAnsi"/>
          <w:color w:val="000000"/>
          <w:szCs w:val="22"/>
        </w:rPr>
        <w:t xml:space="preserve"> and </w:t>
      </w:r>
      <w:r w:rsidR="00543A91">
        <w:rPr>
          <w:rFonts w:asciiTheme="minorHAnsi" w:hAnsiTheme="minorHAnsi" w:cstheme="majorHAnsi"/>
          <w:color w:val="000000"/>
          <w:szCs w:val="22"/>
        </w:rPr>
        <w:t>data w</w:t>
      </w:r>
      <w:r w:rsidR="00CD3E5A">
        <w:rPr>
          <w:rFonts w:asciiTheme="minorHAnsi" w:hAnsiTheme="minorHAnsi" w:cstheme="majorHAnsi"/>
          <w:color w:val="000000"/>
          <w:szCs w:val="22"/>
        </w:rPr>
        <w:t>ere</w:t>
      </w:r>
      <w:r w:rsidR="00543A91">
        <w:rPr>
          <w:rFonts w:asciiTheme="minorHAnsi" w:hAnsiTheme="minorHAnsi" w:cstheme="majorHAnsi"/>
          <w:color w:val="000000"/>
          <w:szCs w:val="22"/>
        </w:rPr>
        <w:t xml:space="preserve"> destroyed</w:t>
      </w:r>
      <w:r w:rsidR="00CD3E5A">
        <w:rPr>
          <w:rFonts w:asciiTheme="minorHAnsi" w:hAnsiTheme="minorHAnsi" w:cstheme="majorHAnsi"/>
          <w:color w:val="000000"/>
          <w:szCs w:val="22"/>
        </w:rPr>
        <w:t xml:space="preserve"> (n=</w:t>
      </w:r>
      <w:r w:rsidR="000F7ED6">
        <w:rPr>
          <w:rFonts w:asciiTheme="minorHAnsi" w:hAnsiTheme="minorHAnsi" w:cstheme="majorHAnsi"/>
          <w:color w:val="000000"/>
          <w:szCs w:val="22"/>
        </w:rPr>
        <w:t>17</w:t>
      </w:r>
      <w:r w:rsidR="00CD3E5A">
        <w:rPr>
          <w:rFonts w:asciiTheme="minorHAnsi" w:hAnsiTheme="minorHAnsi" w:cstheme="majorHAnsi"/>
          <w:color w:val="000000"/>
          <w:szCs w:val="22"/>
        </w:rPr>
        <w:t>)</w:t>
      </w:r>
      <w:r w:rsidR="000F7ED6">
        <w:rPr>
          <w:rFonts w:asciiTheme="minorHAnsi" w:hAnsiTheme="minorHAnsi" w:cstheme="majorHAnsi"/>
          <w:color w:val="000000"/>
          <w:szCs w:val="22"/>
        </w:rPr>
        <w:t xml:space="preserve"> (</w:t>
      </w:r>
      <w:r w:rsidR="000F7ED6" w:rsidRPr="000F7ED6">
        <w:rPr>
          <w:rFonts w:asciiTheme="minorHAnsi" w:hAnsiTheme="minorHAnsi" w:cstheme="majorHAnsi"/>
          <w:color w:val="000000"/>
          <w:szCs w:val="22"/>
          <w:highlight w:val="yellow"/>
        </w:rPr>
        <w:t>REF</w:t>
      </w:r>
      <w:r w:rsidR="000F7ED6">
        <w:rPr>
          <w:rFonts w:asciiTheme="minorHAnsi" w:hAnsiTheme="minorHAnsi" w:cstheme="majorHAnsi"/>
          <w:color w:val="000000"/>
          <w:szCs w:val="22"/>
        </w:rPr>
        <w:t>)</w:t>
      </w:r>
      <w:r w:rsidR="00F73C3C">
        <w:rPr>
          <w:rFonts w:asciiTheme="minorHAnsi" w:hAnsiTheme="minorHAnsi" w:cstheme="majorHAnsi"/>
          <w:color w:val="000000"/>
          <w:szCs w:val="22"/>
        </w:rPr>
        <w:t xml:space="preserve">, however of these studies the </w:t>
      </w:r>
      <w:r w:rsidR="00E978D3">
        <w:rPr>
          <w:rFonts w:asciiTheme="minorHAnsi" w:hAnsiTheme="minorHAnsi" w:cstheme="majorHAnsi"/>
          <w:color w:val="000000"/>
          <w:szCs w:val="22"/>
        </w:rPr>
        <w:t>subtracted individual</w:t>
      </w:r>
      <w:r w:rsidR="00F73C3C">
        <w:rPr>
          <w:rFonts w:asciiTheme="minorHAnsi" w:hAnsiTheme="minorHAnsi" w:cstheme="majorHAnsi"/>
          <w:color w:val="000000"/>
          <w:szCs w:val="22"/>
        </w:rPr>
        <w:t xml:space="preserve"> data w</w:t>
      </w:r>
      <w:r w:rsidR="00CD3E5A">
        <w:rPr>
          <w:rFonts w:asciiTheme="minorHAnsi" w:hAnsiTheme="minorHAnsi" w:cstheme="majorHAnsi"/>
          <w:color w:val="000000"/>
          <w:szCs w:val="22"/>
        </w:rPr>
        <w:t>ere</w:t>
      </w:r>
      <w:r w:rsidR="00F73C3C">
        <w:rPr>
          <w:rFonts w:asciiTheme="minorHAnsi" w:hAnsiTheme="minorHAnsi" w:cstheme="majorHAnsi"/>
          <w:color w:val="000000"/>
          <w:szCs w:val="22"/>
        </w:rPr>
        <w:t xml:space="preserve"> available from the published manuscript (n=36)</w:t>
      </w:r>
      <w:r w:rsidR="00161CF5">
        <w:rPr>
          <w:rFonts w:asciiTheme="minorHAnsi" w:hAnsiTheme="minorHAnsi" w:cstheme="majorHAnsi"/>
          <w:color w:val="000000"/>
          <w:szCs w:val="22"/>
        </w:rPr>
        <w:t xml:space="preserve">. </w:t>
      </w:r>
      <w:r w:rsidR="00F73C3C">
        <w:rPr>
          <w:rFonts w:asciiTheme="minorHAnsi" w:hAnsiTheme="minorHAnsi" w:cstheme="majorHAnsi"/>
          <w:color w:val="000000"/>
          <w:szCs w:val="22"/>
        </w:rPr>
        <w:t>For</w:t>
      </w:r>
      <w:r w:rsidR="00161CF5">
        <w:rPr>
          <w:rFonts w:asciiTheme="minorHAnsi" w:hAnsiTheme="minorHAnsi" w:cstheme="majorHAnsi"/>
          <w:color w:val="000000"/>
          <w:szCs w:val="22"/>
        </w:rPr>
        <w:t xml:space="preserve"> the last study</w:t>
      </w:r>
      <w:r w:rsidR="00F73C3C">
        <w:rPr>
          <w:rFonts w:asciiTheme="minorHAnsi" w:hAnsiTheme="minorHAnsi" w:cstheme="majorHAnsi"/>
          <w:color w:val="000000"/>
          <w:szCs w:val="22"/>
        </w:rPr>
        <w:t xml:space="preserve"> (n=32),</w:t>
      </w:r>
      <w:r w:rsidR="00161CF5">
        <w:rPr>
          <w:rFonts w:asciiTheme="minorHAnsi" w:hAnsiTheme="minorHAnsi" w:cstheme="majorHAnsi"/>
          <w:color w:val="000000"/>
          <w:szCs w:val="22"/>
        </w:rPr>
        <w:t xml:space="preserve"> we</w:t>
      </w:r>
      <w:r w:rsidR="00240B6B" w:rsidRPr="009D161E">
        <w:rPr>
          <w:rFonts w:asciiTheme="minorHAnsi" w:hAnsiTheme="minorHAnsi" w:cstheme="majorHAnsi"/>
          <w:color w:val="000000"/>
          <w:szCs w:val="22"/>
        </w:rPr>
        <w:t xml:space="preserve"> extensively tried to get in contact with the authors, but we stopped our attempts after it became clear that the principal investigators retired and data </w:t>
      </w:r>
      <w:r w:rsidR="006814CB" w:rsidRPr="009D161E">
        <w:rPr>
          <w:rFonts w:asciiTheme="minorHAnsi" w:hAnsiTheme="minorHAnsi" w:cstheme="majorHAnsi"/>
          <w:color w:val="000000"/>
          <w:szCs w:val="22"/>
        </w:rPr>
        <w:t>were</w:t>
      </w:r>
      <w:r w:rsidR="00240B6B" w:rsidRPr="009D161E">
        <w:rPr>
          <w:rFonts w:asciiTheme="minorHAnsi" w:hAnsiTheme="minorHAnsi" w:cstheme="majorHAnsi"/>
          <w:color w:val="000000"/>
          <w:szCs w:val="22"/>
        </w:rPr>
        <w:t xml:space="preserve"> probably </w:t>
      </w:r>
      <w:r w:rsidR="00BE32C8" w:rsidRPr="009D161E">
        <w:rPr>
          <w:rFonts w:asciiTheme="minorHAnsi" w:hAnsiTheme="minorHAnsi" w:cstheme="majorHAnsi"/>
          <w:color w:val="000000"/>
          <w:szCs w:val="22"/>
        </w:rPr>
        <w:t>deleted</w:t>
      </w:r>
      <w:r w:rsidR="000F7ED6">
        <w:rPr>
          <w:rFonts w:asciiTheme="minorHAnsi" w:hAnsiTheme="minorHAnsi" w:cstheme="majorHAnsi"/>
          <w:color w:val="000000"/>
          <w:szCs w:val="22"/>
        </w:rPr>
        <w:t xml:space="preserve"> (</w:t>
      </w:r>
      <w:r w:rsidR="000F7ED6" w:rsidRPr="000F7ED6">
        <w:rPr>
          <w:rFonts w:asciiTheme="minorHAnsi" w:hAnsiTheme="minorHAnsi" w:cstheme="majorHAnsi"/>
          <w:color w:val="000000"/>
          <w:szCs w:val="22"/>
          <w:highlight w:val="yellow"/>
        </w:rPr>
        <w:t>REF</w:t>
      </w:r>
      <w:r w:rsidR="000F7ED6">
        <w:rPr>
          <w:rFonts w:asciiTheme="minorHAnsi" w:hAnsiTheme="minorHAnsi" w:cstheme="majorHAnsi"/>
          <w:color w:val="000000"/>
          <w:szCs w:val="22"/>
        </w:rPr>
        <w:t>)</w:t>
      </w:r>
      <w:r w:rsidR="00240B6B" w:rsidRPr="009D161E">
        <w:rPr>
          <w:rFonts w:asciiTheme="minorHAnsi" w:hAnsiTheme="minorHAnsi" w:cstheme="majorHAnsi"/>
          <w:color w:val="000000"/>
          <w:szCs w:val="22"/>
        </w:rPr>
        <w:t xml:space="preserve">.  </w:t>
      </w:r>
    </w:p>
    <w:p w:rsidR="00690A79" w:rsidRPr="009D161E" w:rsidRDefault="00690A79" w:rsidP="00690A79">
      <w:pPr>
        <w:spacing w:line="360" w:lineRule="auto"/>
        <w:ind w:firstLine="708"/>
        <w:rPr>
          <w:rFonts w:asciiTheme="minorHAnsi" w:hAnsiTheme="minorHAnsi" w:cstheme="majorHAnsi"/>
          <w:color w:val="000000"/>
          <w:szCs w:val="22"/>
        </w:rPr>
      </w:pPr>
      <w:r w:rsidRPr="005A5271">
        <w:rPr>
          <w:rFonts w:asciiTheme="minorHAnsi" w:hAnsiTheme="minorHAnsi" w:cstheme="majorHAnsi"/>
          <w:color w:val="000000"/>
          <w:szCs w:val="22"/>
        </w:rPr>
        <w:t>Individual patients were excluded in the merged database due to no RBC transfusions in the year prior to initiating SSA (n = 37), unknown cause of GI bleeding</w:t>
      </w:r>
      <w:r w:rsidR="005A5271" w:rsidRPr="005A5271">
        <w:rPr>
          <w:rFonts w:asciiTheme="minorHAnsi" w:hAnsiTheme="minorHAnsi" w:cstheme="majorHAnsi"/>
          <w:color w:val="000000"/>
          <w:szCs w:val="22"/>
        </w:rPr>
        <w:t xml:space="preserve"> (n=2) and GAVE (n=5).</w:t>
      </w:r>
    </w:p>
    <w:p w:rsidR="006B173E" w:rsidRDefault="006B173E" w:rsidP="00311A3A">
      <w:pPr>
        <w:spacing w:line="360" w:lineRule="auto"/>
        <w:rPr>
          <w:rFonts w:asciiTheme="minorHAnsi" w:hAnsiTheme="minorHAnsi" w:cstheme="majorHAnsi"/>
          <w:color w:val="000000"/>
          <w:szCs w:val="22"/>
        </w:rPr>
      </w:pPr>
    </w:p>
    <w:p w:rsidR="0055169D" w:rsidRPr="009D161E" w:rsidRDefault="0055169D" w:rsidP="00311A3A">
      <w:pPr>
        <w:spacing w:line="360" w:lineRule="auto"/>
        <w:rPr>
          <w:rFonts w:asciiTheme="minorHAnsi" w:hAnsiTheme="minorHAnsi" w:cstheme="majorHAnsi"/>
          <w:color w:val="000000"/>
          <w:szCs w:val="22"/>
        </w:rPr>
      </w:pPr>
      <w:r w:rsidRPr="009D161E">
        <w:rPr>
          <w:rFonts w:asciiTheme="minorHAnsi" w:hAnsiTheme="minorHAnsi" w:cstheme="majorHAnsi"/>
          <w:color w:val="000000"/>
          <w:szCs w:val="22"/>
        </w:rPr>
        <w:t>Study characteristics</w:t>
      </w:r>
    </w:p>
    <w:p w:rsidR="00B124A1" w:rsidRDefault="00F110FF" w:rsidP="006B173E">
      <w:pPr>
        <w:spacing w:line="360" w:lineRule="auto"/>
        <w:ind w:firstLine="708"/>
        <w:rPr>
          <w:rFonts w:asciiTheme="minorHAnsi" w:hAnsiTheme="minorHAnsi" w:cstheme="majorHAnsi"/>
          <w:color w:val="000000"/>
          <w:szCs w:val="22"/>
        </w:rPr>
      </w:pPr>
      <w:r>
        <w:rPr>
          <w:rFonts w:asciiTheme="minorHAnsi" w:hAnsiTheme="minorHAnsi" w:cstheme="majorHAnsi"/>
          <w:color w:val="000000"/>
          <w:szCs w:val="22"/>
        </w:rPr>
        <w:t>All 9</w:t>
      </w:r>
      <w:r w:rsidR="0055169D" w:rsidRPr="009D161E">
        <w:rPr>
          <w:rFonts w:asciiTheme="minorHAnsi" w:hAnsiTheme="minorHAnsi" w:cstheme="majorHAnsi"/>
          <w:color w:val="000000"/>
          <w:szCs w:val="22"/>
        </w:rPr>
        <w:t xml:space="preserve"> cohort studies</w:t>
      </w:r>
      <w:r w:rsidR="002736E4">
        <w:rPr>
          <w:rFonts w:asciiTheme="minorHAnsi" w:hAnsiTheme="minorHAnsi" w:cstheme="majorHAnsi"/>
          <w:color w:val="000000"/>
          <w:szCs w:val="22"/>
        </w:rPr>
        <w:t xml:space="preserve"> (n=245)</w:t>
      </w:r>
      <w:r w:rsidR="0055169D" w:rsidRPr="009D161E">
        <w:rPr>
          <w:rFonts w:asciiTheme="minorHAnsi" w:hAnsiTheme="minorHAnsi" w:cstheme="majorHAnsi"/>
          <w:color w:val="000000"/>
          <w:szCs w:val="22"/>
        </w:rPr>
        <w:t xml:space="preserve"> </w:t>
      </w:r>
      <w:r w:rsidR="0055169D" w:rsidRPr="00877203">
        <w:rPr>
          <w:rFonts w:asciiTheme="minorHAnsi" w:hAnsiTheme="minorHAnsi" w:cstheme="majorHAnsi"/>
          <w:color w:val="000000"/>
          <w:szCs w:val="22"/>
        </w:rPr>
        <w:t>investigate the effect of SSA in patients with transfusion dependency du</w:t>
      </w:r>
      <w:r w:rsidR="00FD2533" w:rsidRPr="00877203">
        <w:rPr>
          <w:rFonts w:asciiTheme="minorHAnsi" w:hAnsiTheme="minorHAnsi" w:cstheme="majorHAnsi"/>
          <w:color w:val="000000"/>
          <w:szCs w:val="22"/>
        </w:rPr>
        <w:t>e to proven gastrointestinal AD</w:t>
      </w:r>
      <w:r w:rsidR="0055169D" w:rsidRPr="00877203">
        <w:rPr>
          <w:rFonts w:asciiTheme="minorHAnsi" w:hAnsiTheme="minorHAnsi" w:cstheme="majorHAnsi"/>
          <w:color w:val="000000"/>
          <w:szCs w:val="22"/>
        </w:rPr>
        <w:t xml:space="preserve">. </w:t>
      </w:r>
      <w:r w:rsidR="006C105B">
        <w:rPr>
          <w:rFonts w:asciiTheme="minorHAnsi" w:hAnsiTheme="minorHAnsi" w:cstheme="majorHAnsi"/>
          <w:color w:val="000000"/>
          <w:szCs w:val="22"/>
        </w:rPr>
        <w:t>The sample size per study was relatively small (</w:t>
      </w:r>
      <w:r w:rsidR="00214D81">
        <w:rPr>
          <w:rFonts w:asciiTheme="minorHAnsi" w:hAnsiTheme="minorHAnsi" w:cstheme="majorHAnsi"/>
          <w:color w:val="000000"/>
          <w:szCs w:val="22"/>
        </w:rPr>
        <w:t>range 11-32</w:t>
      </w:r>
      <w:r w:rsidR="006C105B">
        <w:rPr>
          <w:rFonts w:asciiTheme="minorHAnsi" w:hAnsiTheme="minorHAnsi" w:cstheme="majorHAnsi"/>
          <w:color w:val="000000"/>
          <w:szCs w:val="22"/>
        </w:rPr>
        <w:t xml:space="preserve">), except for one study with 98 participants. </w:t>
      </w:r>
      <w:r w:rsidR="0055169D" w:rsidRPr="00877203">
        <w:rPr>
          <w:rFonts w:asciiTheme="minorHAnsi" w:hAnsiTheme="minorHAnsi" w:cstheme="majorHAnsi"/>
          <w:color w:val="000000"/>
          <w:szCs w:val="22"/>
        </w:rPr>
        <w:t>The non-available study is the only study with an (external) control group</w:t>
      </w:r>
      <w:r w:rsidR="00877203" w:rsidRPr="00877203">
        <w:rPr>
          <w:rFonts w:asciiTheme="minorHAnsi" w:hAnsiTheme="minorHAnsi" w:cstheme="majorHAnsi"/>
          <w:color w:val="000000"/>
          <w:szCs w:val="22"/>
        </w:rPr>
        <w:t>,</w:t>
      </w:r>
      <w:r w:rsidR="0055169D" w:rsidRPr="00877203">
        <w:rPr>
          <w:rFonts w:asciiTheme="minorHAnsi" w:hAnsiTheme="minorHAnsi" w:cstheme="majorHAnsi"/>
          <w:color w:val="000000"/>
          <w:szCs w:val="22"/>
        </w:rPr>
        <w:t xml:space="preserve"> and </w:t>
      </w:r>
      <w:r w:rsidR="00877203" w:rsidRPr="00877203">
        <w:rPr>
          <w:rFonts w:asciiTheme="minorHAnsi" w:hAnsiTheme="minorHAnsi" w:cstheme="majorHAnsi"/>
          <w:color w:val="000000"/>
          <w:szCs w:val="22"/>
        </w:rPr>
        <w:t>together with the study</w:t>
      </w:r>
      <w:r w:rsidR="00877203">
        <w:rPr>
          <w:rFonts w:asciiTheme="minorHAnsi" w:hAnsiTheme="minorHAnsi" w:cstheme="majorHAnsi"/>
          <w:color w:val="000000"/>
          <w:szCs w:val="22"/>
        </w:rPr>
        <w:t xml:space="preserve"> of </w:t>
      </w:r>
      <w:proofErr w:type="spellStart"/>
      <w:r w:rsidR="00877203">
        <w:rPr>
          <w:rFonts w:asciiTheme="minorHAnsi" w:hAnsiTheme="minorHAnsi" w:cstheme="majorHAnsi"/>
          <w:color w:val="000000"/>
          <w:szCs w:val="22"/>
        </w:rPr>
        <w:t>Nardone</w:t>
      </w:r>
      <w:proofErr w:type="spellEnd"/>
      <w:r w:rsidR="00877203">
        <w:rPr>
          <w:rFonts w:asciiTheme="minorHAnsi" w:hAnsiTheme="minorHAnsi" w:cstheme="majorHAnsi"/>
          <w:color w:val="000000"/>
          <w:szCs w:val="22"/>
        </w:rPr>
        <w:t xml:space="preserve"> et al. (1999) us</w:t>
      </w:r>
      <w:r w:rsidR="00214D81">
        <w:rPr>
          <w:rFonts w:asciiTheme="minorHAnsi" w:hAnsiTheme="minorHAnsi" w:cstheme="majorHAnsi"/>
          <w:color w:val="000000"/>
          <w:szCs w:val="22"/>
        </w:rPr>
        <w:t>es</w:t>
      </w:r>
      <w:r w:rsidR="0055169D" w:rsidRPr="005F754F">
        <w:rPr>
          <w:rFonts w:asciiTheme="minorHAnsi" w:hAnsiTheme="minorHAnsi" w:cstheme="majorHAnsi"/>
          <w:color w:val="000000"/>
          <w:szCs w:val="22"/>
        </w:rPr>
        <w:t xml:space="preserve"> short-acting octreotide. The median treatm</w:t>
      </w:r>
      <w:r w:rsidR="0053482D">
        <w:rPr>
          <w:rFonts w:asciiTheme="minorHAnsi" w:hAnsiTheme="minorHAnsi" w:cstheme="majorHAnsi"/>
          <w:color w:val="000000"/>
          <w:szCs w:val="22"/>
        </w:rPr>
        <w:t>ent duration ranges between 6-26</w:t>
      </w:r>
      <w:r w:rsidR="0055169D" w:rsidRPr="005F754F">
        <w:rPr>
          <w:rFonts w:asciiTheme="minorHAnsi" w:hAnsiTheme="minorHAnsi" w:cstheme="majorHAnsi"/>
          <w:color w:val="000000"/>
          <w:szCs w:val="22"/>
        </w:rPr>
        <w:t xml:space="preserve"> months with a follow-up period ranging from 13-78 months between studies. The primary</w:t>
      </w:r>
      <w:r w:rsidR="00574627">
        <w:rPr>
          <w:rFonts w:asciiTheme="minorHAnsi" w:hAnsiTheme="minorHAnsi" w:cstheme="majorHAnsi"/>
          <w:color w:val="000000"/>
          <w:szCs w:val="22"/>
        </w:rPr>
        <w:t xml:space="preserve"> endpoint in 5</w:t>
      </w:r>
      <w:r w:rsidR="0055169D" w:rsidRPr="005F754F">
        <w:rPr>
          <w:rFonts w:asciiTheme="minorHAnsi" w:hAnsiTheme="minorHAnsi" w:cstheme="majorHAnsi"/>
          <w:color w:val="000000"/>
          <w:szCs w:val="22"/>
        </w:rPr>
        <w:t xml:space="preserve"> studies was the percentage of responders, defined as no blood and iron transfusions during octreotide therapy. The other 2 included studies focussed on transfusion requirement, one study compares the average monthly transfusion rate and the other the decrease in blood transfusion requirements before and after starting</w:t>
      </w:r>
      <w:r w:rsidR="00574627">
        <w:rPr>
          <w:rFonts w:asciiTheme="minorHAnsi" w:hAnsiTheme="minorHAnsi" w:cstheme="majorHAnsi"/>
          <w:color w:val="000000"/>
          <w:szCs w:val="22"/>
        </w:rPr>
        <w:t xml:space="preserve"> SSA</w:t>
      </w:r>
      <w:r w:rsidR="0055169D" w:rsidRPr="005F754F">
        <w:rPr>
          <w:rFonts w:asciiTheme="minorHAnsi" w:hAnsiTheme="minorHAnsi" w:cstheme="majorHAnsi"/>
          <w:color w:val="000000"/>
          <w:szCs w:val="22"/>
        </w:rPr>
        <w:t xml:space="preserve">. </w:t>
      </w:r>
      <w:r>
        <w:rPr>
          <w:rFonts w:asciiTheme="minorHAnsi" w:hAnsiTheme="minorHAnsi" w:cstheme="majorHAnsi"/>
          <w:color w:val="000000"/>
          <w:szCs w:val="22"/>
        </w:rPr>
        <w:t>One of t</w:t>
      </w:r>
      <w:r w:rsidR="0055169D" w:rsidRPr="005F754F">
        <w:rPr>
          <w:rFonts w:asciiTheme="minorHAnsi" w:hAnsiTheme="minorHAnsi" w:cstheme="majorHAnsi"/>
          <w:color w:val="000000"/>
          <w:szCs w:val="22"/>
        </w:rPr>
        <w:t xml:space="preserve">he non-available study has failure of treatment as primary endpoint, defined as the presence of any episode of acute gastrointestinal bleeding, or chronic gastrointestinal bleeding with positive </w:t>
      </w:r>
      <w:proofErr w:type="spellStart"/>
      <w:r w:rsidR="0055169D" w:rsidRPr="005F754F">
        <w:rPr>
          <w:rFonts w:asciiTheme="minorHAnsi" w:hAnsiTheme="minorHAnsi" w:cstheme="majorHAnsi"/>
          <w:color w:val="000000"/>
          <w:szCs w:val="22"/>
        </w:rPr>
        <w:t>fecal</w:t>
      </w:r>
      <w:proofErr w:type="spellEnd"/>
      <w:r w:rsidR="0055169D" w:rsidRPr="005F754F">
        <w:rPr>
          <w:rFonts w:asciiTheme="minorHAnsi" w:hAnsiTheme="minorHAnsi" w:cstheme="majorHAnsi"/>
          <w:color w:val="000000"/>
          <w:szCs w:val="22"/>
        </w:rPr>
        <w:t xml:space="preserve"> occult blood test and </w:t>
      </w:r>
      <w:r w:rsidR="00015CF8" w:rsidRPr="005F754F">
        <w:rPr>
          <w:rFonts w:asciiTheme="minorHAnsi" w:hAnsiTheme="minorHAnsi" w:cstheme="majorHAnsi"/>
          <w:color w:val="000000"/>
          <w:szCs w:val="22"/>
        </w:rPr>
        <w:t>iron deficiency</w:t>
      </w:r>
      <w:r w:rsidR="0055169D" w:rsidRPr="005F754F">
        <w:rPr>
          <w:rFonts w:asciiTheme="minorHAnsi" w:hAnsiTheme="minorHAnsi" w:cstheme="majorHAnsi"/>
          <w:color w:val="000000"/>
          <w:szCs w:val="22"/>
        </w:rPr>
        <w:t xml:space="preserve"> anaemia with </w:t>
      </w:r>
      <w:proofErr w:type="spellStart"/>
      <w:r w:rsidR="0055169D" w:rsidRPr="005F754F">
        <w:rPr>
          <w:rFonts w:asciiTheme="minorHAnsi" w:hAnsiTheme="minorHAnsi" w:cstheme="majorHAnsi"/>
          <w:color w:val="000000"/>
          <w:szCs w:val="22"/>
        </w:rPr>
        <w:t>hematocrit</w:t>
      </w:r>
      <w:proofErr w:type="spellEnd"/>
      <w:r w:rsidR="0055169D" w:rsidRPr="005F754F">
        <w:rPr>
          <w:rFonts w:asciiTheme="minorHAnsi" w:hAnsiTheme="minorHAnsi" w:cstheme="majorHAnsi"/>
          <w:color w:val="000000"/>
          <w:szCs w:val="22"/>
        </w:rPr>
        <w:t xml:space="preserve"> below 26% or </w:t>
      </w:r>
      <w:proofErr w:type="spellStart"/>
      <w:r w:rsidR="0055169D" w:rsidRPr="005F754F">
        <w:rPr>
          <w:rFonts w:asciiTheme="minorHAnsi" w:hAnsiTheme="minorHAnsi" w:cstheme="majorHAnsi"/>
          <w:color w:val="000000"/>
          <w:szCs w:val="22"/>
        </w:rPr>
        <w:t>hematocrit</w:t>
      </w:r>
      <w:proofErr w:type="spellEnd"/>
      <w:r w:rsidR="0055169D" w:rsidRPr="005F754F">
        <w:rPr>
          <w:rFonts w:asciiTheme="minorHAnsi" w:hAnsiTheme="minorHAnsi" w:cstheme="majorHAnsi"/>
          <w:color w:val="000000"/>
          <w:szCs w:val="22"/>
        </w:rPr>
        <w:t xml:space="preserve"> below 30% despite continuous iron therapy for 6 months.</w:t>
      </w:r>
      <w:r w:rsidR="0055169D" w:rsidRPr="009D161E">
        <w:rPr>
          <w:rFonts w:asciiTheme="minorHAnsi" w:hAnsiTheme="minorHAnsi" w:cstheme="majorHAnsi"/>
          <w:color w:val="000000"/>
          <w:szCs w:val="22"/>
        </w:rPr>
        <w:t xml:space="preserve"> </w:t>
      </w:r>
    </w:p>
    <w:p w:rsidR="0055169D" w:rsidRPr="009D161E" w:rsidRDefault="0055169D" w:rsidP="00395D31">
      <w:pPr>
        <w:spacing w:line="360" w:lineRule="auto"/>
        <w:rPr>
          <w:rFonts w:asciiTheme="minorHAnsi" w:hAnsiTheme="minorHAnsi" w:cs="Calibri"/>
          <w:szCs w:val="22"/>
        </w:rPr>
      </w:pPr>
    </w:p>
    <w:p w:rsidR="00FB365C" w:rsidRPr="009D161E" w:rsidRDefault="00FB365C" w:rsidP="009B133A">
      <w:pPr>
        <w:spacing w:line="360" w:lineRule="auto"/>
        <w:rPr>
          <w:rFonts w:asciiTheme="minorHAnsi" w:hAnsiTheme="minorHAnsi" w:cstheme="majorHAnsi"/>
          <w:color w:val="000000"/>
          <w:szCs w:val="22"/>
        </w:rPr>
      </w:pPr>
      <w:r w:rsidRPr="009D161E">
        <w:rPr>
          <w:rFonts w:asciiTheme="minorHAnsi" w:hAnsiTheme="minorHAnsi" w:cstheme="majorHAnsi"/>
          <w:color w:val="000000"/>
          <w:szCs w:val="22"/>
        </w:rPr>
        <w:t>Assessment of risk of bias</w:t>
      </w:r>
      <w:r w:rsidR="009D2E24">
        <w:rPr>
          <w:rFonts w:asciiTheme="minorHAnsi" w:hAnsiTheme="minorHAnsi" w:cstheme="majorHAnsi"/>
          <w:color w:val="000000"/>
          <w:szCs w:val="22"/>
        </w:rPr>
        <w:t xml:space="preserve"> within studies</w:t>
      </w:r>
    </w:p>
    <w:p w:rsidR="00C757E1" w:rsidRPr="009D161E" w:rsidRDefault="00805932" w:rsidP="00332D72">
      <w:pPr>
        <w:spacing w:line="360" w:lineRule="auto"/>
        <w:ind w:firstLine="708"/>
        <w:rPr>
          <w:rFonts w:asciiTheme="minorHAnsi" w:hAnsiTheme="minorHAnsi" w:cstheme="majorHAnsi"/>
          <w:color w:val="000000"/>
          <w:szCs w:val="22"/>
        </w:rPr>
      </w:pPr>
      <w:r w:rsidRPr="009D161E">
        <w:rPr>
          <w:rFonts w:asciiTheme="minorHAnsi" w:hAnsiTheme="minorHAnsi" w:cstheme="majorHAnsi"/>
          <w:color w:val="000000"/>
          <w:szCs w:val="22"/>
        </w:rPr>
        <w:t xml:space="preserve">The methodological quality assessed </w:t>
      </w:r>
      <w:r w:rsidRPr="00F255E8">
        <w:rPr>
          <w:rFonts w:asciiTheme="minorHAnsi" w:hAnsiTheme="minorHAnsi" w:cstheme="majorHAnsi"/>
          <w:color w:val="000000"/>
          <w:szCs w:val="22"/>
        </w:rPr>
        <w:t xml:space="preserve">with the </w:t>
      </w:r>
      <w:r w:rsidR="001C6C0B" w:rsidRPr="00F255E8">
        <w:rPr>
          <w:rFonts w:asciiTheme="minorHAnsi" w:hAnsiTheme="minorHAnsi" w:cstheme="majorHAnsi"/>
          <w:color w:val="000000"/>
          <w:szCs w:val="22"/>
        </w:rPr>
        <w:t>MINORS quality assessment</w:t>
      </w:r>
      <w:r w:rsidR="001C6C0B" w:rsidRPr="009D161E">
        <w:rPr>
          <w:rFonts w:asciiTheme="minorHAnsi" w:hAnsiTheme="minorHAnsi" w:cstheme="majorHAnsi"/>
          <w:color w:val="000000"/>
          <w:szCs w:val="22"/>
        </w:rPr>
        <w:t xml:space="preserve"> tool was </w:t>
      </w:r>
      <w:r w:rsidR="00D77103">
        <w:rPr>
          <w:rFonts w:asciiTheme="minorHAnsi" w:hAnsiTheme="minorHAnsi" w:cstheme="majorHAnsi"/>
          <w:color w:val="000000"/>
          <w:szCs w:val="22"/>
        </w:rPr>
        <w:t>moderate with scores ranging from 7-15</w:t>
      </w:r>
      <w:r w:rsidR="001C6C0B" w:rsidRPr="009D161E">
        <w:rPr>
          <w:rFonts w:asciiTheme="minorHAnsi" w:hAnsiTheme="minorHAnsi" w:cstheme="majorHAnsi"/>
          <w:color w:val="000000"/>
          <w:szCs w:val="22"/>
        </w:rPr>
        <w:t xml:space="preserve"> in the </w:t>
      </w:r>
      <w:r w:rsidR="00D77103">
        <w:rPr>
          <w:rFonts w:asciiTheme="minorHAnsi" w:hAnsiTheme="minorHAnsi" w:cstheme="majorHAnsi"/>
          <w:color w:val="000000"/>
          <w:szCs w:val="22"/>
        </w:rPr>
        <w:t xml:space="preserve">9 </w:t>
      </w:r>
      <w:r w:rsidR="001C6C0B" w:rsidRPr="009D161E">
        <w:rPr>
          <w:rFonts w:asciiTheme="minorHAnsi" w:hAnsiTheme="minorHAnsi" w:cstheme="majorHAnsi"/>
          <w:color w:val="000000"/>
          <w:szCs w:val="22"/>
        </w:rPr>
        <w:t>cohort studies</w:t>
      </w:r>
      <w:r w:rsidR="00C757E1" w:rsidRPr="009D161E">
        <w:rPr>
          <w:rFonts w:asciiTheme="minorHAnsi" w:hAnsiTheme="minorHAnsi" w:cstheme="majorHAnsi"/>
          <w:color w:val="000000"/>
          <w:szCs w:val="22"/>
        </w:rPr>
        <w:t xml:space="preserve"> (table 2)</w:t>
      </w:r>
      <w:r w:rsidR="001C6C0B" w:rsidRPr="009D161E">
        <w:rPr>
          <w:rFonts w:asciiTheme="minorHAnsi" w:hAnsiTheme="minorHAnsi" w:cstheme="majorHAnsi"/>
          <w:color w:val="000000"/>
          <w:szCs w:val="22"/>
        </w:rPr>
        <w:t>.</w:t>
      </w:r>
      <w:r w:rsidR="00114772">
        <w:rPr>
          <w:rFonts w:asciiTheme="minorHAnsi" w:hAnsiTheme="minorHAnsi" w:cstheme="majorHAnsi"/>
          <w:color w:val="000000"/>
          <w:szCs w:val="22"/>
        </w:rPr>
        <w:t xml:space="preserve"> Most studies had a clear stated study aim and correct inclusion with all consecutive patients presenting in their hospital. Five studies were prospective with appropriate endpoints defined up front. There are no blinded studies and no </w:t>
      </w:r>
      <w:r w:rsidR="00114772">
        <w:rPr>
          <w:rFonts w:asciiTheme="minorHAnsi" w:hAnsiTheme="minorHAnsi" w:cstheme="majorHAnsi"/>
          <w:color w:val="000000"/>
          <w:szCs w:val="22"/>
        </w:rPr>
        <w:lastRenderedPageBreak/>
        <w:t>sample size calculations performed. All studies had a minimum or median follow-up of &gt; 1 year, except for one study which only report a 6 months follow-up. Only one study had a control group, however this was taken from another RCT. Half of the analyses were inadequate due to the lack of a paired test, which should have accounted for the dependent variations before and after treatment.</w:t>
      </w:r>
    </w:p>
    <w:p w:rsidR="00D533D3" w:rsidRDefault="00B44956" w:rsidP="006B173E">
      <w:pPr>
        <w:spacing w:line="360" w:lineRule="auto"/>
        <w:rPr>
          <w:rFonts w:asciiTheme="minorHAnsi" w:hAnsiTheme="minorHAnsi" w:cstheme="majorHAnsi"/>
          <w:color w:val="000000"/>
          <w:szCs w:val="22"/>
        </w:rPr>
      </w:pPr>
      <w:r w:rsidRPr="00B44956">
        <w:rPr>
          <w:rFonts w:asciiTheme="minorHAnsi" w:hAnsiTheme="minorHAnsi" w:cstheme="majorHAnsi"/>
          <w:color w:val="000000"/>
          <w:szCs w:val="22"/>
          <w:highlight w:val="yellow"/>
        </w:rPr>
        <w:t>Funnel plots of the primary outcome showed.......</w:t>
      </w:r>
    </w:p>
    <w:p w:rsidR="00B44956" w:rsidRPr="009D161E" w:rsidRDefault="00B44956" w:rsidP="006B173E">
      <w:pPr>
        <w:spacing w:line="360" w:lineRule="auto"/>
        <w:rPr>
          <w:rFonts w:asciiTheme="minorHAnsi" w:hAnsiTheme="minorHAnsi" w:cstheme="majorHAnsi"/>
          <w:color w:val="000000"/>
          <w:szCs w:val="22"/>
        </w:rPr>
      </w:pPr>
    </w:p>
    <w:p w:rsidR="00395AC6" w:rsidRDefault="00395AC6" w:rsidP="009B133A">
      <w:pPr>
        <w:spacing w:line="360" w:lineRule="auto"/>
        <w:rPr>
          <w:rFonts w:asciiTheme="minorHAnsi" w:hAnsiTheme="minorHAnsi" w:cstheme="majorHAnsi"/>
          <w:color w:val="000000"/>
          <w:szCs w:val="22"/>
        </w:rPr>
      </w:pPr>
      <w:commentRangeStart w:id="1"/>
      <w:r w:rsidRPr="00395AC6">
        <w:rPr>
          <w:rFonts w:asciiTheme="minorHAnsi" w:hAnsiTheme="minorHAnsi" w:cstheme="majorHAnsi"/>
          <w:color w:val="000000"/>
          <w:szCs w:val="22"/>
        </w:rPr>
        <w:t>Baseline</w:t>
      </w:r>
      <w:r>
        <w:rPr>
          <w:rFonts w:asciiTheme="minorHAnsi" w:hAnsiTheme="minorHAnsi" w:cstheme="majorHAnsi"/>
          <w:color w:val="000000"/>
          <w:szCs w:val="22"/>
        </w:rPr>
        <w:t xml:space="preserve"> characteristics </w:t>
      </w:r>
      <w:commentRangeEnd w:id="1"/>
      <w:r w:rsidR="0017436E">
        <w:rPr>
          <w:rStyle w:val="Verwijzingopmerking"/>
        </w:rPr>
        <w:commentReference w:id="1"/>
      </w:r>
    </w:p>
    <w:p w:rsidR="00395AC6" w:rsidRPr="009B7E1B" w:rsidRDefault="00395AC6" w:rsidP="009B133A">
      <w:pPr>
        <w:spacing w:line="360" w:lineRule="auto"/>
        <w:rPr>
          <w:rFonts w:asciiTheme="minorHAnsi" w:hAnsiTheme="minorHAnsi" w:cstheme="majorHAnsi"/>
          <w:color w:val="000000"/>
          <w:szCs w:val="22"/>
        </w:rPr>
      </w:pPr>
      <w:r>
        <w:rPr>
          <w:rFonts w:asciiTheme="minorHAnsi" w:hAnsiTheme="minorHAnsi" w:cstheme="majorHAnsi"/>
          <w:color w:val="000000"/>
          <w:szCs w:val="22"/>
        </w:rPr>
        <w:tab/>
      </w:r>
      <w:r w:rsidR="003D72E0" w:rsidRPr="003D72E0">
        <w:rPr>
          <w:rFonts w:asciiTheme="minorHAnsi" w:hAnsiTheme="minorHAnsi" w:cstheme="majorHAnsi"/>
          <w:szCs w:val="22"/>
        </w:rPr>
        <w:t xml:space="preserve">We analyzed data </w:t>
      </w:r>
      <w:r w:rsidR="003D72E0" w:rsidRPr="00A77D54">
        <w:rPr>
          <w:rFonts w:asciiTheme="minorHAnsi" w:hAnsiTheme="minorHAnsi" w:cstheme="majorHAnsi"/>
          <w:szCs w:val="22"/>
        </w:rPr>
        <w:t xml:space="preserve">of </w:t>
      </w:r>
      <w:r w:rsidR="009B07C3" w:rsidRPr="00BF2921">
        <w:rPr>
          <w:rFonts w:asciiTheme="minorHAnsi" w:hAnsiTheme="minorHAnsi" w:cstheme="majorHAnsi"/>
          <w:szCs w:val="22"/>
        </w:rPr>
        <w:t>17</w:t>
      </w:r>
      <w:r w:rsidR="000C7C3C" w:rsidRPr="00BF2921">
        <w:rPr>
          <w:rFonts w:asciiTheme="minorHAnsi" w:hAnsiTheme="minorHAnsi" w:cstheme="majorHAnsi"/>
          <w:szCs w:val="22"/>
        </w:rPr>
        <w:t>4</w:t>
      </w:r>
      <w:r w:rsidR="003D72E0" w:rsidRPr="00BF2921">
        <w:rPr>
          <w:rFonts w:asciiTheme="minorHAnsi" w:hAnsiTheme="minorHAnsi" w:cstheme="majorHAnsi"/>
          <w:szCs w:val="22"/>
        </w:rPr>
        <w:t xml:space="preserve"> p</w:t>
      </w:r>
      <w:r w:rsidR="009B07C3" w:rsidRPr="00BF2921">
        <w:rPr>
          <w:rFonts w:asciiTheme="minorHAnsi" w:hAnsiTheme="minorHAnsi" w:cstheme="majorHAnsi"/>
          <w:szCs w:val="22"/>
        </w:rPr>
        <w:t>atients (mean age 70 years, 55</w:t>
      </w:r>
      <w:r w:rsidR="003D72E0" w:rsidRPr="00BF2921">
        <w:rPr>
          <w:rFonts w:asciiTheme="minorHAnsi" w:hAnsiTheme="minorHAnsi" w:cstheme="majorHAnsi"/>
          <w:szCs w:val="22"/>
        </w:rPr>
        <w:t>% men) with</w:t>
      </w:r>
      <w:r w:rsidR="00E41A88" w:rsidRPr="00BF2921">
        <w:rPr>
          <w:rFonts w:asciiTheme="minorHAnsi" w:hAnsiTheme="minorHAnsi" w:cstheme="majorHAnsi"/>
          <w:szCs w:val="22"/>
        </w:rPr>
        <w:t xml:space="preserve"> RBC</w:t>
      </w:r>
      <w:r w:rsidR="003D72E0" w:rsidRPr="00BF2921">
        <w:rPr>
          <w:rFonts w:asciiTheme="minorHAnsi" w:hAnsiTheme="minorHAnsi" w:cstheme="majorHAnsi"/>
          <w:szCs w:val="22"/>
        </w:rPr>
        <w:t xml:space="preserve"> transfusion </w:t>
      </w:r>
      <w:r w:rsidR="003D72E0" w:rsidRPr="003831B9">
        <w:rPr>
          <w:rFonts w:asciiTheme="minorHAnsi" w:hAnsiTheme="minorHAnsi" w:cstheme="majorHAnsi"/>
          <w:szCs w:val="22"/>
        </w:rPr>
        <w:t xml:space="preserve">dependency due to gastrointestinal </w:t>
      </w:r>
      <w:proofErr w:type="spellStart"/>
      <w:r w:rsidR="003D72E0" w:rsidRPr="003831B9">
        <w:rPr>
          <w:rFonts w:asciiTheme="minorHAnsi" w:hAnsiTheme="minorHAnsi" w:cstheme="majorHAnsi"/>
          <w:szCs w:val="22"/>
        </w:rPr>
        <w:t>angiodysplasia</w:t>
      </w:r>
      <w:proofErr w:type="spellEnd"/>
      <w:r w:rsidR="003D72E0" w:rsidRPr="003831B9">
        <w:rPr>
          <w:rFonts w:asciiTheme="minorHAnsi" w:hAnsiTheme="minorHAnsi" w:cstheme="majorHAnsi"/>
          <w:szCs w:val="22"/>
        </w:rPr>
        <w:t xml:space="preserve"> bleeding that were treated with SSA</w:t>
      </w:r>
      <w:r w:rsidR="008261BA" w:rsidRPr="003831B9">
        <w:rPr>
          <w:rFonts w:asciiTheme="minorHAnsi" w:hAnsiTheme="minorHAnsi" w:cstheme="majorHAnsi"/>
          <w:szCs w:val="22"/>
        </w:rPr>
        <w:t xml:space="preserve"> (</w:t>
      </w:r>
      <w:r w:rsidR="001B50DB" w:rsidRPr="003831B9">
        <w:rPr>
          <w:rFonts w:asciiTheme="minorHAnsi" w:hAnsiTheme="minorHAnsi" w:cstheme="majorHAnsi"/>
          <w:szCs w:val="22"/>
        </w:rPr>
        <w:t>table 3</w:t>
      </w:r>
      <w:r w:rsidR="008261BA" w:rsidRPr="003831B9">
        <w:rPr>
          <w:rFonts w:asciiTheme="minorHAnsi" w:hAnsiTheme="minorHAnsi" w:cstheme="majorHAnsi"/>
          <w:szCs w:val="22"/>
        </w:rPr>
        <w:t>)</w:t>
      </w:r>
      <w:r w:rsidR="003D72E0" w:rsidRPr="003831B9">
        <w:rPr>
          <w:rFonts w:asciiTheme="minorHAnsi" w:hAnsiTheme="minorHAnsi" w:cstheme="majorHAnsi"/>
          <w:szCs w:val="22"/>
        </w:rPr>
        <w:t xml:space="preserve">. </w:t>
      </w:r>
      <w:r w:rsidR="00262D8F" w:rsidRPr="003831B9">
        <w:rPr>
          <w:rFonts w:asciiTheme="minorHAnsi" w:hAnsiTheme="minorHAnsi" w:cstheme="majorHAnsi"/>
          <w:szCs w:val="22"/>
        </w:rPr>
        <w:t>Two-third of the patients uses a form or combination of blood thinners, with 38% using antiplatelet drugs and 4</w:t>
      </w:r>
      <w:r w:rsidR="003831B9" w:rsidRPr="003831B9">
        <w:rPr>
          <w:rFonts w:asciiTheme="minorHAnsi" w:hAnsiTheme="minorHAnsi" w:cstheme="majorHAnsi"/>
          <w:szCs w:val="22"/>
        </w:rPr>
        <w:t>1</w:t>
      </w:r>
      <w:r w:rsidR="00262D8F" w:rsidRPr="003831B9">
        <w:rPr>
          <w:rFonts w:asciiTheme="minorHAnsi" w:hAnsiTheme="minorHAnsi" w:cstheme="majorHAnsi"/>
          <w:szCs w:val="22"/>
        </w:rPr>
        <w:t xml:space="preserve">% anticoagulants. </w:t>
      </w:r>
      <w:r w:rsidR="003831B9" w:rsidRPr="003831B9">
        <w:rPr>
          <w:rFonts w:asciiTheme="minorHAnsi" w:hAnsiTheme="minorHAnsi" w:cstheme="majorHAnsi"/>
          <w:szCs w:val="22"/>
        </w:rPr>
        <w:t>Almost h</w:t>
      </w:r>
      <w:r w:rsidR="00BD4458" w:rsidRPr="003831B9">
        <w:rPr>
          <w:rFonts w:asciiTheme="minorHAnsi" w:hAnsiTheme="minorHAnsi" w:cstheme="majorHAnsi"/>
          <w:szCs w:val="22"/>
        </w:rPr>
        <w:t xml:space="preserve">alf </w:t>
      </w:r>
      <w:r w:rsidR="003831B9" w:rsidRPr="003831B9">
        <w:rPr>
          <w:rFonts w:asciiTheme="minorHAnsi" w:hAnsiTheme="minorHAnsi" w:cstheme="majorHAnsi"/>
          <w:szCs w:val="22"/>
        </w:rPr>
        <w:t>(48</w:t>
      </w:r>
      <w:r w:rsidR="00BD4458" w:rsidRPr="003831B9">
        <w:rPr>
          <w:rFonts w:asciiTheme="minorHAnsi" w:hAnsiTheme="minorHAnsi" w:cstheme="majorHAnsi"/>
          <w:szCs w:val="22"/>
        </w:rPr>
        <w:t xml:space="preserve">%) of the patients had </w:t>
      </w:r>
      <w:proofErr w:type="spellStart"/>
      <w:r w:rsidR="00BD4458" w:rsidRPr="003831B9">
        <w:rPr>
          <w:rFonts w:asciiTheme="minorHAnsi" w:hAnsiTheme="minorHAnsi" w:cstheme="majorHAnsi"/>
          <w:szCs w:val="22"/>
        </w:rPr>
        <w:t>angiodysplasias</w:t>
      </w:r>
      <w:proofErr w:type="spellEnd"/>
      <w:r w:rsidR="00BD4458" w:rsidRPr="003831B9">
        <w:rPr>
          <w:rFonts w:asciiTheme="minorHAnsi" w:hAnsiTheme="minorHAnsi" w:cstheme="majorHAnsi"/>
          <w:szCs w:val="22"/>
        </w:rPr>
        <w:t xml:space="preserve"> at multiple sites, with the </w:t>
      </w:r>
      <w:r w:rsidR="00E41A88" w:rsidRPr="003831B9">
        <w:rPr>
          <w:rFonts w:asciiTheme="minorHAnsi" w:hAnsiTheme="minorHAnsi" w:cstheme="majorHAnsi"/>
          <w:szCs w:val="22"/>
        </w:rPr>
        <w:t xml:space="preserve">small bowel </w:t>
      </w:r>
      <w:r w:rsidR="00BD4458" w:rsidRPr="003831B9">
        <w:rPr>
          <w:rFonts w:asciiTheme="minorHAnsi" w:hAnsiTheme="minorHAnsi" w:cstheme="majorHAnsi"/>
          <w:szCs w:val="22"/>
        </w:rPr>
        <w:t xml:space="preserve">as most frequent location </w:t>
      </w:r>
      <w:r w:rsidR="00E41A88" w:rsidRPr="003831B9">
        <w:rPr>
          <w:rFonts w:asciiTheme="minorHAnsi" w:hAnsiTheme="minorHAnsi" w:cstheme="majorHAnsi"/>
          <w:szCs w:val="22"/>
        </w:rPr>
        <w:t xml:space="preserve">(73%), </w:t>
      </w:r>
      <w:r w:rsidR="00BD4458" w:rsidRPr="003831B9">
        <w:rPr>
          <w:rFonts w:asciiTheme="minorHAnsi" w:hAnsiTheme="minorHAnsi" w:cstheme="majorHAnsi"/>
          <w:szCs w:val="22"/>
        </w:rPr>
        <w:t xml:space="preserve">and </w:t>
      </w:r>
      <w:r w:rsidR="00E41A88" w:rsidRPr="003831B9">
        <w:rPr>
          <w:rFonts w:asciiTheme="minorHAnsi" w:hAnsiTheme="minorHAnsi" w:cstheme="majorHAnsi"/>
          <w:szCs w:val="22"/>
        </w:rPr>
        <w:t>an</w:t>
      </w:r>
      <w:r w:rsidR="003831B9" w:rsidRPr="003831B9">
        <w:rPr>
          <w:rFonts w:asciiTheme="minorHAnsi" w:hAnsiTheme="minorHAnsi" w:cstheme="majorHAnsi"/>
          <w:szCs w:val="22"/>
        </w:rPr>
        <w:t xml:space="preserve"> equal distribution in colon (44</w:t>
      </w:r>
      <w:r w:rsidR="00E41A88" w:rsidRPr="003831B9">
        <w:rPr>
          <w:rFonts w:asciiTheme="minorHAnsi" w:hAnsiTheme="minorHAnsi" w:cstheme="majorHAnsi"/>
          <w:szCs w:val="22"/>
        </w:rPr>
        <w:t xml:space="preserve">%) and </w:t>
      </w:r>
      <w:r w:rsidR="00E41A88" w:rsidRPr="00941B8F">
        <w:rPr>
          <w:rFonts w:asciiTheme="minorHAnsi" w:hAnsiTheme="minorHAnsi" w:cstheme="majorHAnsi"/>
          <w:szCs w:val="22"/>
        </w:rPr>
        <w:t>stomach (44%).</w:t>
      </w:r>
      <w:r w:rsidR="00D3718A" w:rsidRPr="00941B8F">
        <w:rPr>
          <w:rFonts w:asciiTheme="minorHAnsi" w:hAnsiTheme="minorHAnsi" w:cstheme="majorHAnsi"/>
          <w:szCs w:val="22"/>
        </w:rPr>
        <w:t xml:space="preserve"> Prior to starting SSA, endoscopic treatment with argon plasma coagulation was performed in 55%.</w:t>
      </w:r>
      <w:r w:rsidR="00E41A88" w:rsidRPr="00941B8F">
        <w:rPr>
          <w:rFonts w:asciiTheme="minorHAnsi" w:hAnsiTheme="minorHAnsi" w:cstheme="majorHAnsi"/>
          <w:szCs w:val="22"/>
        </w:rPr>
        <w:t xml:space="preserve"> </w:t>
      </w:r>
      <w:r w:rsidR="003D72E0" w:rsidRPr="00941B8F">
        <w:rPr>
          <w:rFonts w:asciiTheme="minorHAnsi" w:hAnsiTheme="minorHAnsi" w:cstheme="majorHAnsi"/>
          <w:szCs w:val="22"/>
        </w:rPr>
        <w:t xml:space="preserve">Octreotide </w:t>
      </w:r>
      <w:r w:rsidR="007A1944" w:rsidRPr="00941B8F">
        <w:rPr>
          <w:rFonts w:asciiTheme="minorHAnsi" w:hAnsiTheme="minorHAnsi" w:cstheme="majorHAnsi"/>
          <w:szCs w:val="22"/>
        </w:rPr>
        <w:t xml:space="preserve">LAR 20 mg (64%) and 10 mg (26%) were prescribed in the majority of </w:t>
      </w:r>
      <w:r w:rsidR="007A1944" w:rsidRPr="003903E2">
        <w:rPr>
          <w:rFonts w:asciiTheme="minorHAnsi" w:hAnsiTheme="minorHAnsi" w:cstheme="majorHAnsi"/>
          <w:szCs w:val="22"/>
        </w:rPr>
        <w:t>patients</w:t>
      </w:r>
      <w:r w:rsidR="003D72E0" w:rsidRPr="003903E2">
        <w:rPr>
          <w:rFonts w:asciiTheme="minorHAnsi" w:hAnsiTheme="minorHAnsi" w:cstheme="majorHAnsi"/>
          <w:szCs w:val="22"/>
        </w:rPr>
        <w:t xml:space="preserve">. </w:t>
      </w:r>
      <w:r w:rsidR="001C3D40" w:rsidRPr="003903E2">
        <w:rPr>
          <w:rFonts w:asciiTheme="minorHAnsi" w:hAnsiTheme="minorHAnsi" w:cstheme="majorHAnsi"/>
          <w:szCs w:val="22"/>
        </w:rPr>
        <w:t xml:space="preserve">At baseline, the </w:t>
      </w:r>
      <w:r w:rsidR="007B1879" w:rsidRPr="003903E2">
        <w:rPr>
          <w:rFonts w:asciiTheme="minorHAnsi" w:hAnsiTheme="minorHAnsi" w:cstheme="majorHAnsi"/>
          <w:szCs w:val="22"/>
        </w:rPr>
        <w:t>median haemoglobin level was 7.0</w:t>
      </w:r>
      <w:r w:rsidR="001C3D40" w:rsidRPr="003903E2">
        <w:rPr>
          <w:rFonts w:asciiTheme="minorHAnsi" w:hAnsiTheme="minorHAnsi" w:cstheme="majorHAnsi"/>
          <w:szCs w:val="22"/>
        </w:rPr>
        <w:t xml:space="preserve"> </w:t>
      </w:r>
      <w:r w:rsidR="007B1879" w:rsidRPr="003903E2">
        <w:rPr>
          <w:rFonts w:asciiTheme="minorHAnsi" w:hAnsiTheme="minorHAnsi" w:cstheme="majorHAnsi"/>
          <w:szCs w:val="22"/>
        </w:rPr>
        <w:t>g/</w:t>
      </w:r>
      <w:proofErr w:type="spellStart"/>
      <w:r w:rsidR="007B1879" w:rsidRPr="003903E2">
        <w:rPr>
          <w:rFonts w:asciiTheme="minorHAnsi" w:hAnsiTheme="minorHAnsi" w:cstheme="majorHAnsi"/>
          <w:szCs w:val="22"/>
        </w:rPr>
        <w:t>dL</w:t>
      </w:r>
      <w:proofErr w:type="spellEnd"/>
      <w:r w:rsidR="00CE2415" w:rsidRPr="003903E2">
        <w:rPr>
          <w:rFonts w:asciiTheme="minorHAnsi" w:hAnsiTheme="minorHAnsi" w:cstheme="majorHAnsi"/>
          <w:szCs w:val="22"/>
        </w:rPr>
        <w:t xml:space="preserve"> (</w:t>
      </w:r>
      <w:r w:rsidR="007B1879" w:rsidRPr="003E1C7F">
        <w:rPr>
          <w:rFonts w:asciiTheme="minorHAnsi" w:hAnsiTheme="minorHAnsi" w:cstheme="majorHAnsi"/>
          <w:szCs w:val="22"/>
        </w:rPr>
        <w:t>IQR</w:t>
      </w:r>
      <w:r w:rsidR="00CE2415" w:rsidRPr="003E1C7F">
        <w:rPr>
          <w:rFonts w:asciiTheme="minorHAnsi" w:hAnsiTheme="minorHAnsi" w:cstheme="majorHAnsi"/>
          <w:szCs w:val="22"/>
        </w:rPr>
        <w:t xml:space="preserve"> 1.</w:t>
      </w:r>
      <w:r w:rsidR="007B1879" w:rsidRPr="003E1C7F">
        <w:rPr>
          <w:rFonts w:asciiTheme="minorHAnsi" w:hAnsiTheme="minorHAnsi" w:cstheme="majorHAnsi"/>
          <w:szCs w:val="22"/>
        </w:rPr>
        <w:t>9</w:t>
      </w:r>
      <w:r w:rsidR="00CE2415" w:rsidRPr="003E1C7F">
        <w:rPr>
          <w:rFonts w:asciiTheme="minorHAnsi" w:hAnsiTheme="minorHAnsi" w:cstheme="majorHAnsi"/>
          <w:szCs w:val="22"/>
        </w:rPr>
        <w:t xml:space="preserve">) with a median number of RBC transfusions in the year prior to SSA treatment of </w:t>
      </w:r>
      <w:r w:rsidR="003903E2" w:rsidRPr="003E1C7F">
        <w:rPr>
          <w:rFonts w:asciiTheme="minorHAnsi" w:hAnsiTheme="minorHAnsi" w:cstheme="majorHAnsi"/>
          <w:szCs w:val="22"/>
        </w:rPr>
        <w:t>8.0</w:t>
      </w:r>
      <w:r w:rsidR="00CE2415" w:rsidRPr="003E1C7F">
        <w:rPr>
          <w:rFonts w:asciiTheme="minorHAnsi" w:hAnsiTheme="minorHAnsi" w:cstheme="majorHAnsi"/>
          <w:szCs w:val="22"/>
        </w:rPr>
        <w:t xml:space="preserve"> (IQR </w:t>
      </w:r>
      <w:r w:rsidR="003903E2" w:rsidRPr="003E1C7F">
        <w:rPr>
          <w:rFonts w:asciiTheme="minorHAnsi" w:hAnsiTheme="minorHAnsi" w:cstheme="majorHAnsi"/>
          <w:szCs w:val="22"/>
        </w:rPr>
        <w:t>13.4</w:t>
      </w:r>
      <w:r w:rsidR="00CE2415" w:rsidRPr="003E1C7F">
        <w:rPr>
          <w:rFonts w:asciiTheme="minorHAnsi" w:hAnsiTheme="minorHAnsi" w:cstheme="majorHAnsi"/>
          <w:szCs w:val="22"/>
        </w:rPr>
        <w:t>)</w:t>
      </w:r>
      <w:r w:rsidR="001C3D40" w:rsidRPr="003E1C7F">
        <w:rPr>
          <w:rFonts w:asciiTheme="minorHAnsi" w:hAnsiTheme="minorHAnsi" w:cstheme="majorHAnsi"/>
          <w:szCs w:val="22"/>
        </w:rPr>
        <w:t xml:space="preserve">. </w:t>
      </w:r>
      <w:r w:rsidR="00CE2415" w:rsidRPr="003E1C7F">
        <w:rPr>
          <w:rFonts w:asciiTheme="minorHAnsi" w:hAnsiTheme="minorHAnsi" w:cstheme="majorHAnsi"/>
          <w:szCs w:val="22"/>
        </w:rPr>
        <w:t>The median follow</w:t>
      </w:r>
      <w:r w:rsidR="00CE2415" w:rsidRPr="003903E2">
        <w:rPr>
          <w:rFonts w:asciiTheme="minorHAnsi" w:hAnsiTheme="minorHAnsi" w:cstheme="majorHAnsi"/>
          <w:szCs w:val="22"/>
        </w:rPr>
        <w:t>-up</w:t>
      </w:r>
      <w:r w:rsidR="00173526" w:rsidRPr="003903E2">
        <w:rPr>
          <w:rFonts w:asciiTheme="minorHAnsi" w:hAnsiTheme="minorHAnsi" w:cstheme="majorHAnsi"/>
          <w:szCs w:val="22"/>
        </w:rPr>
        <w:t xml:space="preserve"> of 15 months (IQR 27</w:t>
      </w:r>
      <w:r w:rsidR="00AB115E" w:rsidRPr="003903E2">
        <w:rPr>
          <w:rFonts w:asciiTheme="minorHAnsi" w:hAnsiTheme="minorHAnsi" w:cstheme="majorHAnsi"/>
          <w:szCs w:val="22"/>
        </w:rPr>
        <w:t>).</w:t>
      </w:r>
      <w:r w:rsidR="008D5097" w:rsidRPr="009B7E1B">
        <w:rPr>
          <w:rFonts w:asciiTheme="minorHAnsi" w:hAnsiTheme="minorHAnsi" w:cstheme="majorHAnsi"/>
          <w:szCs w:val="22"/>
        </w:rPr>
        <w:t xml:space="preserve"> </w:t>
      </w:r>
    </w:p>
    <w:p w:rsidR="00395AC6" w:rsidRDefault="00395AC6" w:rsidP="009B133A">
      <w:pPr>
        <w:spacing w:line="360" w:lineRule="auto"/>
        <w:rPr>
          <w:rFonts w:asciiTheme="minorHAnsi" w:hAnsiTheme="minorHAnsi" w:cstheme="majorHAnsi"/>
          <w:color w:val="000000"/>
          <w:szCs w:val="22"/>
        </w:rPr>
      </w:pPr>
    </w:p>
    <w:p w:rsidR="00D533D3" w:rsidRPr="00436B0C" w:rsidRDefault="00D533D3" w:rsidP="009B133A">
      <w:pPr>
        <w:spacing w:line="360" w:lineRule="auto"/>
        <w:rPr>
          <w:rFonts w:asciiTheme="minorHAnsi" w:hAnsiTheme="minorHAnsi" w:cstheme="majorHAnsi"/>
          <w:color w:val="000000"/>
          <w:szCs w:val="22"/>
        </w:rPr>
      </w:pPr>
      <w:commentRangeStart w:id="2"/>
      <w:r w:rsidRPr="00436B0C">
        <w:rPr>
          <w:rFonts w:asciiTheme="minorHAnsi" w:hAnsiTheme="minorHAnsi" w:cstheme="majorHAnsi"/>
          <w:color w:val="000000"/>
          <w:szCs w:val="22"/>
        </w:rPr>
        <w:t>Results of</w:t>
      </w:r>
      <w:r w:rsidR="00D00F97" w:rsidRPr="00436B0C">
        <w:rPr>
          <w:rFonts w:asciiTheme="minorHAnsi" w:hAnsiTheme="minorHAnsi" w:cstheme="majorHAnsi"/>
          <w:color w:val="000000"/>
          <w:szCs w:val="22"/>
        </w:rPr>
        <w:t xml:space="preserve"> </w:t>
      </w:r>
      <w:r w:rsidR="00CE0A7A" w:rsidRPr="00436B0C">
        <w:rPr>
          <w:rFonts w:asciiTheme="minorHAnsi" w:hAnsiTheme="minorHAnsi" w:cstheme="majorHAnsi"/>
          <w:color w:val="000000"/>
          <w:szCs w:val="22"/>
        </w:rPr>
        <w:t>primary outcome</w:t>
      </w:r>
      <w:commentRangeEnd w:id="2"/>
      <w:r w:rsidR="007A3D51">
        <w:rPr>
          <w:rStyle w:val="Verwijzingopmerking"/>
        </w:rPr>
        <w:commentReference w:id="2"/>
      </w:r>
    </w:p>
    <w:p w:rsidR="00537506" w:rsidRPr="00435E96" w:rsidRDefault="0081321E" w:rsidP="009B133A">
      <w:pPr>
        <w:spacing w:line="360" w:lineRule="auto"/>
        <w:ind w:firstLine="708"/>
        <w:rPr>
          <w:rFonts w:asciiTheme="minorHAnsi" w:hAnsiTheme="minorHAnsi" w:cstheme="majorHAnsi"/>
          <w:color w:val="000000"/>
          <w:szCs w:val="22"/>
          <w:lang w:val="en-US"/>
        </w:rPr>
      </w:pPr>
      <w:r w:rsidRPr="007A3D51">
        <w:rPr>
          <w:rFonts w:asciiTheme="minorHAnsi" w:hAnsiTheme="minorHAnsi" w:cstheme="majorHAnsi"/>
          <w:color w:val="000000"/>
          <w:szCs w:val="22"/>
          <w:lang w:val="en-US"/>
        </w:rPr>
        <w:t xml:space="preserve">Only 23 patients (13.4%) had a poor response to SSA treatment with a </w:t>
      </w:r>
      <w:proofErr w:type="spellStart"/>
      <w:r w:rsidRPr="007A3D51">
        <w:rPr>
          <w:rFonts w:asciiTheme="minorHAnsi" w:hAnsiTheme="minorHAnsi" w:cstheme="majorHAnsi"/>
          <w:color w:val="000000"/>
          <w:szCs w:val="22"/>
          <w:lang w:val="en-US"/>
        </w:rPr>
        <w:t>percentual</w:t>
      </w:r>
      <w:proofErr w:type="spellEnd"/>
      <w:r w:rsidRPr="007A3D51">
        <w:rPr>
          <w:rFonts w:asciiTheme="minorHAnsi" w:hAnsiTheme="minorHAnsi" w:cstheme="majorHAnsi"/>
          <w:color w:val="000000"/>
          <w:szCs w:val="22"/>
          <w:lang w:val="en-US"/>
        </w:rPr>
        <w:t xml:space="preserve"> decrease of &lt;50% in </w:t>
      </w:r>
      <w:r w:rsidRPr="007B5C7F">
        <w:rPr>
          <w:rFonts w:asciiTheme="minorHAnsi" w:hAnsiTheme="minorHAnsi" w:cstheme="majorHAnsi"/>
          <w:color w:val="000000"/>
          <w:szCs w:val="22"/>
          <w:lang w:val="en-US"/>
        </w:rPr>
        <w:t>RBC transfusions between the year prior to initiating SSA and the first treatment year.</w:t>
      </w:r>
      <w:r w:rsidR="00511343">
        <w:rPr>
          <w:rFonts w:asciiTheme="minorHAnsi" w:hAnsiTheme="minorHAnsi" w:cstheme="majorHAnsi"/>
          <w:color w:val="000000"/>
          <w:szCs w:val="22"/>
          <w:lang w:val="en-US"/>
        </w:rPr>
        <w:t xml:space="preserve"> Over half of the patients (53.5%) had a full response with nil RBC transfusions during SSA treatment.</w:t>
      </w:r>
      <w:r w:rsidR="00850292" w:rsidRPr="007B5C7F">
        <w:rPr>
          <w:rFonts w:asciiTheme="minorHAnsi" w:hAnsiTheme="minorHAnsi" w:cstheme="majorHAnsi"/>
          <w:color w:val="000000"/>
          <w:szCs w:val="22"/>
          <w:lang w:val="en-US"/>
        </w:rPr>
        <w:t xml:space="preserve"> </w:t>
      </w:r>
      <w:r w:rsidR="00A20852" w:rsidRPr="007B5C7F">
        <w:rPr>
          <w:rFonts w:asciiTheme="minorHAnsi" w:hAnsiTheme="minorHAnsi" w:cstheme="majorHAnsi"/>
          <w:color w:val="000000"/>
          <w:szCs w:val="22"/>
          <w:lang w:val="en-US"/>
        </w:rPr>
        <w:t xml:space="preserve">There was a significant difference between number of RBC transfusions between the year prior to SSA and during SSA </w:t>
      </w:r>
      <w:r w:rsidR="007A3D51" w:rsidRPr="007B5C7F">
        <w:rPr>
          <w:rFonts w:asciiTheme="minorHAnsi" w:hAnsiTheme="minorHAnsi" w:cstheme="majorHAnsi"/>
          <w:color w:val="000000"/>
          <w:szCs w:val="22"/>
          <w:lang w:val="en-US"/>
        </w:rPr>
        <w:t>(13.0 vs. 2.9</w:t>
      </w:r>
      <w:r w:rsidR="00557025" w:rsidRPr="007B5C7F">
        <w:rPr>
          <w:rFonts w:asciiTheme="minorHAnsi" w:hAnsiTheme="minorHAnsi" w:cstheme="majorHAnsi"/>
          <w:color w:val="000000"/>
          <w:szCs w:val="22"/>
          <w:lang w:val="en-US"/>
        </w:rPr>
        <w:t xml:space="preserve">, </w:t>
      </w:r>
      <w:r w:rsidR="00557025" w:rsidRPr="007B5C7F">
        <w:rPr>
          <w:rFonts w:asciiTheme="minorHAnsi" w:hAnsiTheme="minorHAnsi" w:cstheme="majorHAnsi"/>
          <w:i/>
          <w:color w:val="000000"/>
          <w:szCs w:val="22"/>
          <w:lang w:val="en-US"/>
        </w:rPr>
        <w:t>p</w:t>
      </w:r>
      <w:r w:rsidR="00490FB6" w:rsidRPr="007B5C7F">
        <w:rPr>
          <w:rFonts w:asciiTheme="minorHAnsi" w:hAnsiTheme="minorHAnsi" w:cstheme="majorHAnsi"/>
          <w:color w:val="000000"/>
          <w:szCs w:val="22"/>
          <w:lang w:val="en-US"/>
        </w:rPr>
        <w:t xml:space="preserve">&lt;0.001) </w:t>
      </w:r>
      <w:r w:rsidR="00850292" w:rsidRPr="007B5C7F">
        <w:rPr>
          <w:rFonts w:asciiTheme="minorHAnsi" w:hAnsiTheme="minorHAnsi" w:cstheme="majorHAnsi"/>
          <w:color w:val="000000"/>
          <w:szCs w:val="22"/>
          <w:lang w:val="en-US"/>
        </w:rPr>
        <w:t xml:space="preserve">(Figure 1). </w:t>
      </w:r>
      <w:r w:rsidR="00C9365E" w:rsidRPr="007B5C7F">
        <w:rPr>
          <w:rFonts w:asciiTheme="minorHAnsi" w:hAnsiTheme="minorHAnsi" w:cstheme="majorHAnsi"/>
          <w:color w:val="000000"/>
          <w:szCs w:val="22"/>
          <w:lang w:val="en-US"/>
        </w:rPr>
        <w:t xml:space="preserve">To correct for differences in baseline RBC transfusion requirements, the </w:t>
      </w:r>
      <w:proofErr w:type="spellStart"/>
      <w:r w:rsidR="00C9365E" w:rsidRPr="007B5C7F">
        <w:rPr>
          <w:rFonts w:asciiTheme="minorHAnsi" w:hAnsiTheme="minorHAnsi" w:cstheme="majorHAnsi"/>
          <w:color w:val="000000"/>
          <w:szCs w:val="22"/>
          <w:lang w:val="en-US"/>
        </w:rPr>
        <w:t>percentual</w:t>
      </w:r>
      <w:proofErr w:type="spellEnd"/>
      <w:r w:rsidR="00C9365E" w:rsidRPr="007B5C7F">
        <w:rPr>
          <w:rFonts w:asciiTheme="minorHAnsi" w:hAnsiTheme="minorHAnsi" w:cstheme="majorHAnsi"/>
          <w:color w:val="000000"/>
          <w:szCs w:val="22"/>
          <w:lang w:val="en-US"/>
        </w:rPr>
        <w:t xml:space="preserve"> decrease is shown in Figure 2. The mean decrease is 74% in number of RBC transfusions between prior year and first year of SSA therapy. </w:t>
      </w:r>
      <w:r w:rsidR="008205A4" w:rsidRPr="007B5C7F">
        <w:rPr>
          <w:rFonts w:asciiTheme="minorHAnsi" w:hAnsiTheme="minorHAnsi" w:cstheme="majorHAnsi"/>
          <w:color w:val="000000"/>
          <w:szCs w:val="22"/>
          <w:lang w:val="en-US"/>
        </w:rPr>
        <w:t xml:space="preserve">The study of </w:t>
      </w:r>
      <w:proofErr w:type="spellStart"/>
      <w:r w:rsidR="008205A4" w:rsidRPr="007B5C7F">
        <w:rPr>
          <w:rFonts w:asciiTheme="minorHAnsi" w:hAnsiTheme="minorHAnsi" w:cstheme="majorHAnsi"/>
          <w:color w:val="000000"/>
          <w:szCs w:val="22"/>
          <w:lang w:val="en-US"/>
        </w:rPr>
        <w:t>Klimova</w:t>
      </w:r>
      <w:proofErr w:type="spellEnd"/>
      <w:r w:rsidR="008205A4" w:rsidRPr="007B5C7F">
        <w:rPr>
          <w:rFonts w:asciiTheme="minorHAnsi" w:hAnsiTheme="minorHAnsi" w:cstheme="majorHAnsi"/>
          <w:color w:val="000000"/>
          <w:szCs w:val="22"/>
          <w:lang w:val="en-US"/>
        </w:rPr>
        <w:t xml:space="preserve"> et al. has a very </w:t>
      </w:r>
      <w:r w:rsidR="008205A4" w:rsidRPr="00435E96">
        <w:rPr>
          <w:rFonts w:asciiTheme="minorHAnsi" w:hAnsiTheme="minorHAnsi" w:cstheme="majorHAnsi"/>
          <w:color w:val="000000"/>
          <w:szCs w:val="22"/>
          <w:lang w:val="en-US"/>
        </w:rPr>
        <w:t>broad 95% CI, this is due to one patient who had an increase</w:t>
      </w:r>
      <w:r w:rsidR="00E505E1" w:rsidRPr="00435E96">
        <w:rPr>
          <w:rFonts w:asciiTheme="minorHAnsi" w:hAnsiTheme="minorHAnsi" w:cstheme="majorHAnsi"/>
          <w:color w:val="000000"/>
          <w:szCs w:val="22"/>
          <w:lang w:val="en-US"/>
        </w:rPr>
        <w:t xml:space="preserve"> in RBC transfusions from 2.5 to 15 (i.e. 500% increase).</w:t>
      </w:r>
    </w:p>
    <w:p w:rsidR="00D533D3" w:rsidRPr="00435E96" w:rsidRDefault="00927D2E" w:rsidP="009B133A">
      <w:pPr>
        <w:spacing w:line="360" w:lineRule="auto"/>
        <w:ind w:firstLine="708"/>
        <w:rPr>
          <w:rFonts w:asciiTheme="minorHAnsi" w:hAnsiTheme="minorHAnsi" w:cstheme="majorHAnsi"/>
          <w:color w:val="000000"/>
          <w:szCs w:val="22"/>
          <w:lang w:val="en-US"/>
        </w:rPr>
      </w:pPr>
      <w:r w:rsidRPr="00435E96">
        <w:rPr>
          <w:rFonts w:asciiTheme="minorHAnsi" w:hAnsiTheme="minorHAnsi" w:cstheme="majorHAnsi"/>
          <w:color w:val="000000"/>
          <w:szCs w:val="22"/>
          <w:lang w:val="en-US"/>
        </w:rPr>
        <w:t xml:space="preserve">The one study not included in this analysis is of </w:t>
      </w:r>
      <w:proofErr w:type="spellStart"/>
      <w:r w:rsidRPr="00435E96">
        <w:rPr>
          <w:rFonts w:asciiTheme="minorHAnsi" w:hAnsiTheme="minorHAnsi" w:cstheme="majorHAnsi"/>
          <w:color w:val="000000"/>
          <w:szCs w:val="22"/>
          <w:lang w:val="en-US"/>
        </w:rPr>
        <w:t>Junquera</w:t>
      </w:r>
      <w:proofErr w:type="spellEnd"/>
      <w:r w:rsidRPr="00435E96">
        <w:rPr>
          <w:rFonts w:asciiTheme="minorHAnsi" w:hAnsiTheme="minorHAnsi" w:cstheme="majorHAnsi"/>
          <w:color w:val="000000"/>
          <w:szCs w:val="22"/>
          <w:lang w:val="en-US"/>
        </w:rPr>
        <w:t xml:space="preserve"> et al. </w:t>
      </w:r>
      <w:r w:rsidR="004027D3" w:rsidRPr="00435E96">
        <w:rPr>
          <w:rFonts w:asciiTheme="minorHAnsi" w:hAnsiTheme="minorHAnsi" w:cstheme="majorHAnsi"/>
          <w:color w:val="000000"/>
          <w:szCs w:val="22"/>
          <w:lang w:val="en-US"/>
        </w:rPr>
        <w:t xml:space="preserve">Compared with the control group there was no significant difference in RBC transfusion requirements found with the patients receiving </w:t>
      </w:r>
      <w:proofErr w:type="spellStart"/>
      <w:r w:rsidR="004027D3" w:rsidRPr="00435E96">
        <w:rPr>
          <w:rFonts w:asciiTheme="minorHAnsi" w:hAnsiTheme="minorHAnsi" w:cstheme="majorHAnsi"/>
          <w:color w:val="000000"/>
          <w:szCs w:val="22"/>
          <w:lang w:val="en-US"/>
        </w:rPr>
        <w:t>octreotide</w:t>
      </w:r>
      <w:proofErr w:type="spellEnd"/>
      <w:r w:rsidR="004027D3" w:rsidRPr="00435E96">
        <w:rPr>
          <w:rFonts w:asciiTheme="minorHAnsi" w:hAnsiTheme="minorHAnsi" w:cstheme="majorHAnsi"/>
          <w:color w:val="000000"/>
          <w:szCs w:val="22"/>
          <w:lang w:val="en-US"/>
        </w:rPr>
        <w:t xml:space="preserve"> (resp. 0.7 vs. 1.1</w:t>
      </w:r>
      <w:r w:rsidR="00A030AC" w:rsidRPr="00435E96">
        <w:rPr>
          <w:rFonts w:asciiTheme="minorHAnsi" w:hAnsiTheme="minorHAnsi" w:cstheme="majorHAnsi"/>
          <w:color w:val="000000"/>
          <w:szCs w:val="22"/>
          <w:lang w:val="en-US"/>
        </w:rPr>
        <w:t xml:space="preserve">, </w:t>
      </w:r>
      <w:r w:rsidR="00A030AC" w:rsidRPr="00435E96">
        <w:rPr>
          <w:rFonts w:asciiTheme="minorHAnsi" w:hAnsiTheme="minorHAnsi" w:cstheme="majorHAnsi"/>
          <w:i/>
          <w:color w:val="000000"/>
          <w:szCs w:val="22"/>
          <w:lang w:val="en-US"/>
        </w:rPr>
        <w:t xml:space="preserve">p </w:t>
      </w:r>
      <w:r w:rsidR="00A030AC" w:rsidRPr="00435E96">
        <w:rPr>
          <w:rFonts w:asciiTheme="minorHAnsi" w:hAnsiTheme="minorHAnsi" w:cstheme="majorHAnsi"/>
          <w:color w:val="000000"/>
          <w:szCs w:val="22"/>
          <w:lang w:val="en-US"/>
        </w:rPr>
        <w:t>&gt;0.05</w:t>
      </w:r>
      <w:r w:rsidR="004027D3" w:rsidRPr="00435E96">
        <w:rPr>
          <w:rFonts w:asciiTheme="minorHAnsi" w:hAnsiTheme="minorHAnsi" w:cstheme="majorHAnsi"/>
          <w:color w:val="000000"/>
          <w:szCs w:val="22"/>
          <w:lang w:val="en-US"/>
        </w:rPr>
        <w:t>).</w:t>
      </w:r>
    </w:p>
    <w:p w:rsidR="00465E75" w:rsidRPr="007A734A" w:rsidRDefault="00465E75" w:rsidP="009B133A">
      <w:pPr>
        <w:spacing w:line="360" w:lineRule="auto"/>
        <w:rPr>
          <w:rFonts w:asciiTheme="minorHAnsi" w:hAnsiTheme="minorHAnsi" w:cstheme="majorHAnsi"/>
          <w:color w:val="000000"/>
          <w:szCs w:val="22"/>
          <w:highlight w:val="yellow"/>
          <w:lang w:val="en-US"/>
        </w:rPr>
      </w:pPr>
    </w:p>
    <w:p w:rsidR="00E26BA1" w:rsidRPr="00C04E11" w:rsidRDefault="00D533D3" w:rsidP="009B133A">
      <w:pPr>
        <w:spacing w:line="360" w:lineRule="auto"/>
        <w:rPr>
          <w:rFonts w:asciiTheme="minorHAnsi" w:hAnsiTheme="minorHAnsi" w:cstheme="majorHAnsi"/>
          <w:color w:val="000000"/>
          <w:szCs w:val="22"/>
          <w:lang w:val="en-US"/>
        </w:rPr>
      </w:pPr>
      <w:r w:rsidRPr="00C04E11">
        <w:rPr>
          <w:rFonts w:asciiTheme="minorHAnsi" w:hAnsiTheme="minorHAnsi" w:cstheme="majorHAnsi"/>
          <w:color w:val="000000"/>
          <w:szCs w:val="22"/>
          <w:lang w:val="en-US"/>
        </w:rPr>
        <w:t xml:space="preserve">Results of </w:t>
      </w:r>
      <w:r w:rsidR="00CE0A7A" w:rsidRPr="00C04E11">
        <w:rPr>
          <w:rFonts w:asciiTheme="minorHAnsi" w:hAnsiTheme="minorHAnsi" w:cstheme="majorHAnsi"/>
          <w:color w:val="000000"/>
          <w:szCs w:val="22"/>
          <w:lang w:val="en-US"/>
        </w:rPr>
        <w:t>secondary outcomes</w:t>
      </w:r>
    </w:p>
    <w:p w:rsidR="004867B5" w:rsidRPr="00C04E11" w:rsidRDefault="004867B5" w:rsidP="009B133A">
      <w:pPr>
        <w:spacing w:line="360" w:lineRule="auto"/>
        <w:rPr>
          <w:rFonts w:asciiTheme="minorHAnsi" w:hAnsiTheme="minorHAnsi" w:cstheme="majorHAnsi"/>
          <w:color w:val="000000"/>
          <w:szCs w:val="22"/>
          <w:lang w:val="en-US"/>
        </w:rPr>
      </w:pPr>
      <w:r w:rsidRPr="00C04E11">
        <w:rPr>
          <w:rFonts w:asciiTheme="minorHAnsi" w:hAnsiTheme="minorHAnsi" w:cstheme="majorHAnsi"/>
          <w:color w:val="000000"/>
          <w:szCs w:val="22"/>
          <w:lang w:val="en-US"/>
        </w:rPr>
        <w:tab/>
        <w:t>Hemoglobin levels increased significantly during SSA therapy</w:t>
      </w:r>
      <w:r w:rsidR="00182D95" w:rsidRPr="00C04E11">
        <w:rPr>
          <w:rFonts w:asciiTheme="minorHAnsi" w:hAnsiTheme="minorHAnsi" w:cstheme="majorHAnsi"/>
          <w:color w:val="000000"/>
          <w:szCs w:val="22"/>
          <w:lang w:val="en-US"/>
        </w:rPr>
        <w:t xml:space="preserve"> </w:t>
      </w:r>
      <w:r w:rsidR="00203244" w:rsidRPr="00C04E11">
        <w:rPr>
          <w:rFonts w:asciiTheme="minorHAnsi" w:hAnsiTheme="minorHAnsi" w:cstheme="majorHAnsi"/>
          <w:color w:val="000000"/>
          <w:szCs w:val="22"/>
          <w:lang w:val="en-US"/>
        </w:rPr>
        <w:t>from a base</w:t>
      </w:r>
      <w:r w:rsidR="00024A32">
        <w:rPr>
          <w:rFonts w:asciiTheme="minorHAnsi" w:hAnsiTheme="minorHAnsi" w:cstheme="majorHAnsi"/>
          <w:color w:val="000000"/>
          <w:szCs w:val="22"/>
          <w:lang w:val="en-US"/>
        </w:rPr>
        <w:t>line level of 6.4 g/</w:t>
      </w:r>
      <w:proofErr w:type="spellStart"/>
      <w:r w:rsidR="00024A32">
        <w:rPr>
          <w:rFonts w:asciiTheme="minorHAnsi" w:hAnsiTheme="minorHAnsi" w:cstheme="majorHAnsi"/>
          <w:color w:val="000000"/>
          <w:szCs w:val="22"/>
          <w:lang w:val="en-US"/>
        </w:rPr>
        <w:t>dL</w:t>
      </w:r>
      <w:proofErr w:type="spellEnd"/>
      <w:r w:rsidR="00024A32">
        <w:rPr>
          <w:rFonts w:asciiTheme="minorHAnsi" w:hAnsiTheme="minorHAnsi" w:cstheme="majorHAnsi"/>
          <w:color w:val="000000"/>
          <w:szCs w:val="22"/>
          <w:lang w:val="en-US"/>
        </w:rPr>
        <w:t xml:space="preserve"> to 10.6</w:t>
      </w:r>
      <w:r w:rsidR="00203244" w:rsidRPr="00C04E11">
        <w:rPr>
          <w:rFonts w:asciiTheme="minorHAnsi" w:hAnsiTheme="minorHAnsi" w:cstheme="majorHAnsi"/>
          <w:color w:val="000000"/>
          <w:szCs w:val="22"/>
          <w:lang w:val="en-US"/>
        </w:rPr>
        <w:t xml:space="preserve"> </w:t>
      </w:r>
      <w:r w:rsidR="00024A32">
        <w:rPr>
          <w:rFonts w:asciiTheme="minorHAnsi" w:hAnsiTheme="minorHAnsi" w:cstheme="majorHAnsi"/>
          <w:color w:val="000000"/>
          <w:szCs w:val="22"/>
          <w:lang w:val="en-US"/>
        </w:rPr>
        <w:t>g/</w:t>
      </w:r>
      <w:proofErr w:type="spellStart"/>
      <w:r w:rsidR="00024A32">
        <w:rPr>
          <w:rFonts w:asciiTheme="minorHAnsi" w:hAnsiTheme="minorHAnsi" w:cstheme="majorHAnsi"/>
          <w:color w:val="000000"/>
          <w:szCs w:val="22"/>
          <w:lang w:val="en-US"/>
        </w:rPr>
        <w:t>dL</w:t>
      </w:r>
      <w:proofErr w:type="spellEnd"/>
      <w:r w:rsidR="00203244" w:rsidRPr="00C04E11">
        <w:rPr>
          <w:rFonts w:asciiTheme="minorHAnsi" w:hAnsiTheme="minorHAnsi" w:cstheme="majorHAnsi"/>
          <w:color w:val="000000"/>
          <w:szCs w:val="22"/>
          <w:lang w:val="en-US"/>
        </w:rPr>
        <w:t xml:space="preserve"> (</w:t>
      </w:r>
      <w:r w:rsidRPr="00C04E11">
        <w:rPr>
          <w:rFonts w:asciiTheme="minorHAnsi" w:hAnsiTheme="minorHAnsi" w:cstheme="majorHAnsi"/>
          <w:i/>
          <w:color w:val="000000"/>
          <w:szCs w:val="22"/>
          <w:lang w:val="en-US"/>
        </w:rPr>
        <w:t>p</w:t>
      </w:r>
      <w:r w:rsidR="00024A32">
        <w:rPr>
          <w:rFonts w:asciiTheme="minorHAnsi" w:hAnsiTheme="minorHAnsi" w:cstheme="majorHAnsi"/>
          <w:color w:val="000000"/>
          <w:szCs w:val="22"/>
          <w:lang w:val="en-US"/>
        </w:rPr>
        <w:t>&lt;0.001</w:t>
      </w:r>
      <w:r w:rsidRPr="00C04E11">
        <w:rPr>
          <w:rFonts w:asciiTheme="minorHAnsi" w:hAnsiTheme="minorHAnsi" w:cstheme="majorHAnsi"/>
          <w:color w:val="000000"/>
          <w:szCs w:val="22"/>
          <w:lang w:val="en-US"/>
        </w:rPr>
        <w:t xml:space="preserve">). </w:t>
      </w:r>
    </w:p>
    <w:p w:rsidR="00CE0A7A" w:rsidRPr="00C9118B" w:rsidRDefault="003F4993" w:rsidP="009B133A">
      <w:pPr>
        <w:spacing w:line="360" w:lineRule="auto"/>
        <w:rPr>
          <w:rFonts w:asciiTheme="minorHAnsi" w:hAnsiTheme="minorHAnsi" w:cstheme="majorHAnsi"/>
          <w:color w:val="000000"/>
          <w:szCs w:val="22"/>
          <w:lang w:val="en-US"/>
        </w:rPr>
      </w:pPr>
      <w:r w:rsidRPr="00C04E11">
        <w:rPr>
          <w:rFonts w:asciiTheme="minorHAnsi" w:hAnsiTheme="minorHAnsi" w:cstheme="majorHAnsi"/>
          <w:color w:val="000000"/>
          <w:szCs w:val="22"/>
          <w:lang w:val="en-US"/>
        </w:rPr>
        <w:lastRenderedPageBreak/>
        <w:tab/>
      </w:r>
      <w:r w:rsidR="00AB4907" w:rsidRPr="00C04E11">
        <w:rPr>
          <w:rFonts w:asciiTheme="minorHAnsi" w:hAnsiTheme="minorHAnsi" w:cstheme="majorHAnsi"/>
          <w:szCs w:val="22"/>
        </w:rPr>
        <w:t>Side-effects occurred in 23.5</w:t>
      </w:r>
      <w:r w:rsidR="00520575" w:rsidRPr="00C04E11">
        <w:rPr>
          <w:rFonts w:asciiTheme="minorHAnsi" w:hAnsiTheme="minorHAnsi" w:cstheme="majorHAnsi"/>
          <w:szCs w:val="22"/>
        </w:rPr>
        <w:t>% (</w:t>
      </w:r>
      <w:r w:rsidR="00520575" w:rsidRPr="00A4093B">
        <w:rPr>
          <w:rFonts w:asciiTheme="minorHAnsi" w:hAnsiTheme="minorHAnsi" w:cstheme="majorHAnsi"/>
          <w:szCs w:val="22"/>
        </w:rPr>
        <w:t>3</w:t>
      </w:r>
      <w:r w:rsidR="00CD3436" w:rsidRPr="00A4093B">
        <w:rPr>
          <w:rFonts w:asciiTheme="minorHAnsi" w:hAnsiTheme="minorHAnsi" w:cstheme="majorHAnsi"/>
          <w:szCs w:val="22"/>
        </w:rPr>
        <w:t>1/</w:t>
      </w:r>
      <w:r w:rsidR="00AB4907" w:rsidRPr="00A4093B">
        <w:rPr>
          <w:rFonts w:asciiTheme="minorHAnsi" w:hAnsiTheme="minorHAnsi" w:cstheme="majorHAnsi"/>
          <w:szCs w:val="22"/>
        </w:rPr>
        <w:t>132</w:t>
      </w:r>
      <w:r w:rsidR="00A5769D" w:rsidRPr="00A4093B">
        <w:rPr>
          <w:rFonts w:asciiTheme="minorHAnsi" w:hAnsiTheme="minorHAnsi" w:cstheme="majorHAnsi"/>
          <w:szCs w:val="22"/>
        </w:rPr>
        <w:t xml:space="preserve">, </w:t>
      </w:r>
      <w:proofErr w:type="spellStart"/>
      <w:r w:rsidR="00A5769D" w:rsidRPr="00A4093B">
        <w:rPr>
          <w:rFonts w:asciiTheme="minorHAnsi" w:hAnsiTheme="minorHAnsi" w:cstheme="majorHAnsi"/>
          <w:szCs w:val="22"/>
        </w:rPr>
        <w:t>missings</w:t>
      </w:r>
      <w:proofErr w:type="spellEnd"/>
      <w:r w:rsidR="00A5769D" w:rsidRPr="00A4093B">
        <w:rPr>
          <w:rFonts w:asciiTheme="minorHAnsi" w:hAnsiTheme="minorHAnsi" w:cstheme="majorHAnsi"/>
          <w:szCs w:val="22"/>
        </w:rPr>
        <w:t xml:space="preserve"> n=4</w:t>
      </w:r>
      <w:r w:rsidR="00AB4907" w:rsidRPr="00A4093B">
        <w:rPr>
          <w:rFonts w:asciiTheme="minorHAnsi" w:hAnsiTheme="minorHAnsi" w:cstheme="majorHAnsi"/>
          <w:szCs w:val="22"/>
        </w:rPr>
        <w:t>2</w:t>
      </w:r>
      <w:r w:rsidR="00CD3436" w:rsidRPr="00A4093B">
        <w:rPr>
          <w:rFonts w:asciiTheme="minorHAnsi" w:hAnsiTheme="minorHAnsi" w:cstheme="majorHAnsi"/>
          <w:szCs w:val="22"/>
        </w:rPr>
        <w:t xml:space="preserve">) of the patients, with </w:t>
      </w:r>
      <w:r w:rsidR="00954C22" w:rsidRPr="00A4093B">
        <w:rPr>
          <w:rFonts w:asciiTheme="minorHAnsi" w:hAnsiTheme="minorHAnsi" w:cstheme="majorHAnsi"/>
          <w:szCs w:val="22"/>
        </w:rPr>
        <w:t xml:space="preserve">most commonly </w:t>
      </w:r>
      <w:r w:rsidR="00CD3436" w:rsidRPr="00A4093B">
        <w:rPr>
          <w:rFonts w:asciiTheme="minorHAnsi" w:hAnsiTheme="minorHAnsi" w:cstheme="majorHAnsi"/>
          <w:szCs w:val="22"/>
        </w:rPr>
        <w:t>gastrointestinal symptoms</w:t>
      </w:r>
      <w:r w:rsidR="00954C22" w:rsidRPr="00A4093B">
        <w:rPr>
          <w:rFonts w:asciiTheme="minorHAnsi" w:hAnsiTheme="minorHAnsi" w:cstheme="majorHAnsi"/>
          <w:szCs w:val="22"/>
        </w:rPr>
        <w:t xml:space="preserve"> like diarrhoea, abdominal pain, flatulence </w:t>
      </w:r>
      <w:r w:rsidR="00CD3436" w:rsidRPr="00A4093B">
        <w:rPr>
          <w:rFonts w:asciiTheme="minorHAnsi" w:hAnsiTheme="minorHAnsi" w:cstheme="majorHAnsi"/>
          <w:szCs w:val="22"/>
        </w:rPr>
        <w:t>(</w:t>
      </w:r>
      <w:r w:rsidR="00954C22" w:rsidRPr="00A4093B">
        <w:rPr>
          <w:rFonts w:asciiTheme="minorHAnsi" w:hAnsiTheme="minorHAnsi" w:cstheme="majorHAnsi"/>
          <w:szCs w:val="22"/>
        </w:rPr>
        <w:t>n = 15, 11.5</w:t>
      </w:r>
      <w:r w:rsidR="00CD3436" w:rsidRPr="00A4093B">
        <w:rPr>
          <w:rFonts w:asciiTheme="minorHAnsi" w:hAnsiTheme="minorHAnsi" w:cstheme="majorHAnsi"/>
          <w:szCs w:val="22"/>
        </w:rPr>
        <w:t>%)</w:t>
      </w:r>
      <w:r w:rsidR="00954C22" w:rsidRPr="00A4093B">
        <w:rPr>
          <w:rFonts w:asciiTheme="minorHAnsi" w:hAnsiTheme="minorHAnsi" w:cstheme="majorHAnsi"/>
          <w:szCs w:val="22"/>
        </w:rPr>
        <w:t>,</w:t>
      </w:r>
      <w:r w:rsidR="00CD3436" w:rsidRPr="00A4093B">
        <w:rPr>
          <w:rFonts w:asciiTheme="minorHAnsi" w:hAnsiTheme="minorHAnsi" w:cstheme="majorHAnsi"/>
          <w:szCs w:val="22"/>
        </w:rPr>
        <w:t xml:space="preserve"> and </w:t>
      </w:r>
      <w:proofErr w:type="spellStart"/>
      <w:r w:rsidR="00CD3436" w:rsidRPr="00A4093B">
        <w:rPr>
          <w:rFonts w:asciiTheme="minorHAnsi" w:hAnsiTheme="minorHAnsi" w:cstheme="majorHAnsi"/>
          <w:szCs w:val="22"/>
        </w:rPr>
        <w:t>erythema</w:t>
      </w:r>
      <w:proofErr w:type="spellEnd"/>
      <w:r w:rsidR="00CD3436" w:rsidRPr="00A4093B">
        <w:rPr>
          <w:rFonts w:asciiTheme="minorHAnsi" w:hAnsiTheme="minorHAnsi" w:cstheme="majorHAnsi"/>
          <w:szCs w:val="22"/>
        </w:rPr>
        <w:t xml:space="preserve"> / pain at the injection site (</w:t>
      </w:r>
      <w:r w:rsidR="00954C22" w:rsidRPr="00A4093B">
        <w:rPr>
          <w:rFonts w:asciiTheme="minorHAnsi" w:hAnsiTheme="minorHAnsi" w:cstheme="majorHAnsi"/>
          <w:szCs w:val="22"/>
        </w:rPr>
        <w:t>n=8, 6.2</w:t>
      </w:r>
      <w:r w:rsidR="00CD3436" w:rsidRPr="00A4093B">
        <w:rPr>
          <w:rFonts w:asciiTheme="minorHAnsi" w:hAnsiTheme="minorHAnsi" w:cstheme="majorHAnsi"/>
          <w:szCs w:val="22"/>
        </w:rPr>
        <w:t>%)</w:t>
      </w:r>
      <w:r w:rsidR="00954C22" w:rsidRPr="00A4093B">
        <w:rPr>
          <w:rFonts w:asciiTheme="minorHAnsi" w:hAnsiTheme="minorHAnsi" w:cstheme="majorHAnsi"/>
          <w:szCs w:val="22"/>
        </w:rPr>
        <w:t xml:space="preserve">. </w:t>
      </w:r>
      <w:proofErr w:type="spellStart"/>
      <w:r w:rsidR="00954C22" w:rsidRPr="00A4093B">
        <w:rPr>
          <w:rFonts w:asciiTheme="minorHAnsi" w:hAnsiTheme="minorHAnsi" w:cstheme="majorHAnsi"/>
          <w:szCs w:val="22"/>
        </w:rPr>
        <w:t>Cholelithiasis</w:t>
      </w:r>
      <w:proofErr w:type="spellEnd"/>
      <w:r w:rsidR="00954C22" w:rsidRPr="00A4093B">
        <w:rPr>
          <w:rFonts w:asciiTheme="minorHAnsi" w:hAnsiTheme="minorHAnsi" w:cstheme="majorHAnsi"/>
          <w:szCs w:val="22"/>
        </w:rPr>
        <w:t xml:space="preserve"> occurred in 3 patients (2.3%).</w:t>
      </w:r>
      <w:r w:rsidR="00CD3436" w:rsidRPr="00A4093B">
        <w:rPr>
          <w:rFonts w:asciiTheme="minorHAnsi" w:hAnsiTheme="minorHAnsi" w:cstheme="majorHAnsi"/>
          <w:szCs w:val="22"/>
        </w:rPr>
        <w:t xml:space="preserve"> In </w:t>
      </w:r>
      <w:r w:rsidR="00A5769D" w:rsidRPr="00A4093B">
        <w:rPr>
          <w:rFonts w:asciiTheme="minorHAnsi" w:hAnsiTheme="minorHAnsi" w:cstheme="majorHAnsi"/>
          <w:szCs w:val="22"/>
        </w:rPr>
        <w:t>9 patients (5.2</w:t>
      </w:r>
      <w:r w:rsidR="00CD3436" w:rsidRPr="00A4093B">
        <w:rPr>
          <w:rFonts w:asciiTheme="minorHAnsi" w:hAnsiTheme="minorHAnsi" w:cstheme="majorHAnsi"/>
          <w:szCs w:val="22"/>
        </w:rPr>
        <w:t xml:space="preserve">%) SSA </w:t>
      </w:r>
      <w:r w:rsidR="00A5769D" w:rsidRPr="00A4093B">
        <w:rPr>
          <w:rFonts w:asciiTheme="minorHAnsi" w:hAnsiTheme="minorHAnsi" w:cstheme="majorHAnsi"/>
          <w:szCs w:val="22"/>
        </w:rPr>
        <w:t xml:space="preserve">therapy </w:t>
      </w:r>
      <w:r w:rsidR="00CD3436" w:rsidRPr="00A4093B">
        <w:rPr>
          <w:rFonts w:asciiTheme="minorHAnsi" w:hAnsiTheme="minorHAnsi" w:cstheme="majorHAnsi"/>
          <w:szCs w:val="22"/>
        </w:rPr>
        <w:t>was d</w:t>
      </w:r>
      <w:r w:rsidR="00A5769D" w:rsidRPr="00A4093B">
        <w:rPr>
          <w:rFonts w:asciiTheme="minorHAnsi" w:hAnsiTheme="minorHAnsi" w:cstheme="majorHAnsi"/>
          <w:szCs w:val="22"/>
        </w:rPr>
        <w:t xml:space="preserve">iscontinued due to </w:t>
      </w:r>
      <w:r w:rsidR="00954C22" w:rsidRPr="00A4093B">
        <w:rPr>
          <w:rFonts w:asciiTheme="minorHAnsi" w:hAnsiTheme="minorHAnsi" w:cstheme="majorHAnsi"/>
          <w:szCs w:val="22"/>
        </w:rPr>
        <w:t xml:space="preserve">the following </w:t>
      </w:r>
      <w:r w:rsidR="00A5769D" w:rsidRPr="00A4093B">
        <w:rPr>
          <w:rFonts w:asciiTheme="minorHAnsi" w:hAnsiTheme="minorHAnsi" w:cstheme="majorHAnsi"/>
          <w:szCs w:val="22"/>
        </w:rPr>
        <w:t xml:space="preserve">side-effects: </w:t>
      </w:r>
      <w:proofErr w:type="spellStart"/>
      <w:r w:rsidR="00C9118B" w:rsidRPr="00A4093B">
        <w:rPr>
          <w:rFonts w:asciiTheme="minorHAnsi" w:hAnsiTheme="minorHAnsi" w:cstheme="majorHAnsi"/>
          <w:szCs w:val="22"/>
        </w:rPr>
        <w:t>splenic</w:t>
      </w:r>
      <w:proofErr w:type="spellEnd"/>
      <w:r w:rsidR="00C9118B" w:rsidRPr="00A4093B">
        <w:rPr>
          <w:rFonts w:asciiTheme="minorHAnsi" w:hAnsiTheme="minorHAnsi" w:cstheme="majorHAnsi"/>
          <w:szCs w:val="22"/>
        </w:rPr>
        <w:t xml:space="preserve"> infarction (n=1), allergic skin reaction (n=1), diarrhoea (n=1), </w:t>
      </w:r>
      <w:proofErr w:type="spellStart"/>
      <w:r w:rsidR="00C9118B" w:rsidRPr="00A4093B">
        <w:rPr>
          <w:rFonts w:asciiTheme="minorHAnsi" w:hAnsiTheme="minorHAnsi" w:cstheme="majorHAnsi"/>
          <w:szCs w:val="22"/>
        </w:rPr>
        <w:t>cholelithiasis</w:t>
      </w:r>
      <w:proofErr w:type="spellEnd"/>
      <w:r w:rsidR="00C9118B" w:rsidRPr="00A4093B">
        <w:rPr>
          <w:rFonts w:asciiTheme="minorHAnsi" w:hAnsiTheme="minorHAnsi" w:cstheme="majorHAnsi"/>
          <w:szCs w:val="22"/>
        </w:rPr>
        <w:t xml:space="preserve"> (n=2), pain at the injection side (n=1), thrombocytopenia (n=1) and for unknown reasons (n=2).</w:t>
      </w:r>
      <w:r w:rsidR="00C9118B" w:rsidRPr="00C9118B">
        <w:rPr>
          <w:rFonts w:asciiTheme="minorHAnsi" w:hAnsiTheme="minorHAnsi" w:cstheme="majorHAnsi"/>
          <w:szCs w:val="22"/>
        </w:rPr>
        <w:t xml:space="preserve"> </w:t>
      </w:r>
      <w:r w:rsidR="00CD3436" w:rsidRPr="00C9118B">
        <w:rPr>
          <w:rFonts w:asciiTheme="minorHAnsi" w:hAnsiTheme="minorHAnsi" w:cstheme="majorHAnsi"/>
          <w:color w:val="000000"/>
          <w:szCs w:val="22"/>
        </w:rPr>
        <w:tab/>
      </w:r>
    </w:p>
    <w:p w:rsidR="009428DD" w:rsidRPr="00C67831" w:rsidRDefault="009428DD" w:rsidP="009B133A">
      <w:pPr>
        <w:spacing w:line="360" w:lineRule="auto"/>
        <w:rPr>
          <w:rFonts w:asciiTheme="minorHAnsi" w:hAnsiTheme="minorHAnsi" w:cstheme="majorHAnsi"/>
          <w:color w:val="000000"/>
          <w:szCs w:val="22"/>
          <w:highlight w:val="yellow"/>
          <w:lang w:val="en-US"/>
        </w:rPr>
      </w:pPr>
    </w:p>
    <w:p w:rsidR="00CE0A7A" w:rsidRPr="00C67831" w:rsidRDefault="00CE0A7A" w:rsidP="009B133A">
      <w:pPr>
        <w:spacing w:line="360" w:lineRule="auto"/>
        <w:rPr>
          <w:rFonts w:asciiTheme="minorHAnsi" w:hAnsiTheme="minorHAnsi" w:cstheme="majorHAnsi"/>
          <w:color w:val="000000"/>
          <w:szCs w:val="22"/>
          <w:highlight w:val="yellow"/>
          <w:lang w:val="en-US"/>
        </w:rPr>
      </w:pPr>
      <w:r w:rsidRPr="00C67831">
        <w:rPr>
          <w:rFonts w:asciiTheme="minorHAnsi" w:hAnsiTheme="minorHAnsi" w:cstheme="majorHAnsi"/>
          <w:color w:val="000000"/>
          <w:szCs w:val="22"/>
          <w:highlight w:val="yellow"/>
          <w:lang w:val="en-US"/>
        </w:rPr>
        <w:t>Results of risk factor identification</w:t>
      </w:r>
    </w:p>
    <w:p w:rsidR="009B133A" w:rsidRPr="00C67831" w:rsidRDefault="00BB1027" w:rsidP="0060241D">
      <w:pPr>
        <w:spacing w:line="360" w:lineRule="auto"/>
        <w:ind w:firstLine="708"/>
        <w:rPr>
          <w:rFonts w:asciiTheme="minorHAnsi" w:hAnsiTheme="minorHAnsi" w:cstheme="majorHAnsi"/>
          <w:color w:val="000000"/>
          <w:szCs w:val="22"/>
          <w:highlight w:val="yellow"/>
          <w:lang w:val="nl-NL"/>
        </w:rPr>
      </w:pPr>
      <w:proofErr w:type="spellStart"/>
      <w:r w:rsidRPr="000C7C3C">
        <w:rPr>
          <w:rFonts w:asciiTheme="minorHAnsi" w:hAnsiTheme="minorHAnsi" w:cstheme="majorHAnsi"/>
          <w:color w:val="000000"/>
          <w:szCs w:val="22"/>
          <w:highlight w:val="yellow"/>
          <w:lang w:val="en-US"/>
        </w:rPr>
        <w:t>Tabel</w:t>
      </w:r>
      <w:proofErr w:type="spellEnd"/>
      <w:r w:rsidRPr="000C7C3C">
        <w:rPr>
          <w:rFonts w:asciiTheme="minorHAnsi" w:hAnsiTheme="minorHAnsi" w:cstheme="majorHAnsi"/>
          <w:color w:val="000000"/>
          <w:szCs w:val="22"/>
          <w:highlight w:val="yellow"/>
          <w:lang w:val="en-US"/>
        </w:rPr>
        <w:t xml:space="preserve"> “baseline” responder en non-responder, </w:t>
      </w:r>
      <w:proofErr w:type="spellStart"/>
      <w:r w:rsidRPr="000C7C3C">
        <w:rPr>
          <w:rFonts w:asciiTheme="minorHAnsi" w:hAnsiTheme="minorHAnsi" w:cstheme="majorHAnsi"/>
          <w:color w:val="000000"/>
          <w:szCs w:val="22"/>
          <w:highlight w:val="yellow"/>
          <w:lang w:val="en-US"/>
        </w:rPr>
        <w:t>geslacht</w:t>
      </w:r>
      <w:proofErr w:type="spellEnd"/>
      <w:r w:rsidRPr="000C7C3C">
        <w:rPr>
          <w:rFonts w:asciiTheme="minorHAnsi" w:hAnsiTheme="minorHAnsi" w:cstheme="majorHAnsi"/>
          <w:color w:val="000000"/>
          <w:szCs w:val="22"/>
          <w:highlight w:val="yellow"/>
          <w:lang w:val="en-US"/>
        </w:rPr>
        <w:t xml:space="preserve"> etc. </w:t>
      </w:r>
      <w:proofErr w:type="spellStart"/>
      <w:r w:rsidRPr="000C7C3C">
        <w:rPr>
          <w:rFonts w:asciiTheme="minorHAnsi" w:hAnsiTheme="minorHAnsi" w:cstheme="majorHAnsi"/>
          <w:color w:val="000000"/>
          <w:szCs w:val="22"/>
          <w:highlight w:val="yellow"/>
          <w:lang w:val="en-US"/>
        </w:rPr>
        <w:t>Univariate</w:t>
      </w:r>
      <w:proofErr w:type="spellEnd"/>
      <w:r w:rsidRPr="000C7C3C">
        <w:rPr>
          <w:rFonts w:asciiTheme="minorHAnsi" w:hAnsiTheme="minorHAnsi" w:cstheme="majorHAnsi"/>
          <w:color w:val="000000"/>
          <w:szCs w:val="22"/>
          <w:highlight w:val="yellow"/>
          <w:lang w:val="en-US"/>
        </w:rPr>
        <w:t xml:space="preserve"> en multivariate.</w:t>
      </w:r>
      <w:r w:rsidR="008E1ECB" w:rsidRPr="000C7C3C">
        <w:rPr>
          <w:rFonts w:asciiTheme="minorHAnsi" w:hAnsiTheme="minorHAnsi" w:cstheme="majorHAnsi"/>
          <w:color w:val="000000"/>
          <w:szCs w:val="22"/>
          <w:highlight w:val="yellow"/>
          <w:lang w:val="en-US"/>
        </w:rPr>
        <w:t xml:space="preserve"> </w:t>
      </w:r>
      <w:proofErr w:type="spellStart"/>
      <w:r w:rsidR="008E1ECB" w:rsidRPr="000C7C3C">
        <w:rPr>
          <w:rFonts w:asciiTheme="minorHAnsi" w:hAnsiTheme="minorHAnsi" w:cstheme="majorHAnsi"/>
          <w:color w:val="000000"/>
          <w:szCs w:val="22"/>
          <w:highlight w:val="yellow"/>
          <w:lang w:val="en-US"/>
        </w:rPr>
        <w:t>Nog</w:t>
      </w:r>
      <w:proofErr w:type="spellEnd"/>
      <w:r w:rsidR="008E1ECB" w:rsidRPr="000C7C3C">
        <w:rPr>
          <w:rFonts w:asciiTheme="minorHAnsi" w:hAnsiTheme="minorHAnsi" w:cstheme="majorHAnsi"/>
          <w:color w:val="000000"/>
          <w:szCs w:val="22"/>
          <w:highlight w:val="yellow"/>
          <w:lang w:val="en-US"/>
        </w:rPr>
        <w:t xml:space="preserve"> </w:t>
      </w:r>
      <w:proofErr w:type="spellStart"/>
      <w:r w:rsidR="008E1ECB" w:rsidRPr="000C7C3C">
        <w:rPr>
          <w:rFonts w:asciiTheme="minorHAnsi" w:hAnsiTheme="minorHAnsi" w:cstheme="majorHAnsi"/>
          <w:color w:val="000000"/>
          <w:szCs w:val="22"/>
          <w:highlight w:val="yellow"/>
          <w:lang w:val="en-US"/>
        </w:rPr>
        <w:t>imputatie</w:t>
      </w:r>
      <w:proofErr w:type="spellEnd"/>
      <w:r w:rsidR="008E1ECB" w:rsidRPr="000C7C3C">
        <w:rPr>
          <w:rFonts w:asciiTheme="minorHAnsi" w:hAnsiTheme="minorHAnsi" w:cstheme="majorHAnsi"/>
          <w:color w:val="000000"/>
          <w:szCs w:val="22"/>
          <w:highlight w:val="yellow"/>
          <w:lang w:val="en-US"/>
        </w:rPr>
        <w:t xml:space="preserve">, </w:t>
      </w:r>
      <w:proofErr w:type="spellStart"/>
      <w:r w:rsidR="008E1ECB" w:rsidRPr="000C7C3C">
        <w:rPr>
          <w:rFonts w:asciiTheme="minorHAnsi" w:hAnsiTheme="minorHAnsi" w:cstheme="majorHAnsi"/>
          <w:color w:val="000000"/>
          <w:szCs w:val="22"/>
          <w:highlight w:val="yellow"/>
          <w:lang w:val="en-US"/>
        </w:rPr>
        <w:t>bij</w:t>
      </w:r>
      <w:proofErr w:type="spellEnd"/>
      <w:r w:rsidR="008E1ECB" w:rsidRPr="000C7C3C">
        <w:rPr>
          <w:rFonts w:asciiTheme="minorHAnsi" w:hAnsiTheme="minorHAnsi" w:cstheme="majorHAnsi"/>
          <w:color w:val="000000"/>
          <w:szCs w:val="22"/>
          <w:highlight w:val="yellow"/>
          <w:lang w:val="en-US"/>
        </w:rPr>
        <w:t xml:space="preserve"> missing VG?</w:t>
      </w:r>
      <w:r w:rsidR="00F130E1" w:rsidRPr="000C7C3C">
        <w:rPr>
          <w:rFonts w:asciiTheme="minorHAnsi" w:hAnsiTheme="minorHAnsi" w:cstheme="majorHAnsi"/>
          <w:color w:val="000000"/>
          <w:szCs w:val="22"/>
          <w:highlight w:val="yellow"/>
          <w:lang w:val="en-US"/>
        </w:rPr>
        <w:t xml:space="preserve"> </w:t>
      </w:r>
      <w:r w:rsidR="00F130E1" w:rsidRPr="00C67831">
        <w:rPr>
          <w:rFonts w:asciiTheme="minorHAnsi" w:hAnsiTheme="minorHAnsi" w:cstheme="majorHAnsi"/>
          <w:b/>
          <w:color w:val="000000"/>
          <w:szCs w:val="22"/>
          <w:highlight w:val="yellow"/>
          <w:lang w:val="nl-NL"/>
        </w:rPr>
        <w:t>Opnieuw doen voor 3 categorieen van responders!!!</w:t>
      </w:r>
    </w:p>
    <w:p w:rsidR="00BB1027" w:rsidRPr="00F130E1" w:rsidRDefault="00BB1027" w:rsidP="009B133A">
      <w:pPr>
        <w:spacing w:line="360" w:lineRule="auto"/>
        <w:rPr>
          <w:rFonts w:asciiTheme="minorHAnsi" w:hAnsiTheme="minorHAnsi" w:cstheme="majorHAnsi"/>
          <w:color w:val="000000"/>
          <w:szCs w:val="22"/>
          <w:highlight w:val="yellow"/>
          <w:lang w:val="nl-NL"/>
        </w:rPr>
      </w:pPr>
    </w:p>
    <w:p w:rsidR="009B133A" w:rsidRPr="000C7C3C" w:rsidRDefault="009B133A" w:rsidP="009B133A">
      <w:pPr>
        <w:spacing w:line="360" w:lineRule="auto"/>
        <w:rPr>
          <w:rFonts w:asciiTheme="minorHAnsi" w:hAnsiTheme="minorHAnsi" w:cstheme="majorHAnsi"/>
          <w:color w:val="000000"/>
          <w:szCs w:val="22"/>
          <w:highlight w:val="yellow"/>
          <w:lang w:val="nl-NL"/>
        </w:rPr>
      </w:pPr>
      <w:r w:rsidRPr="000C7C3C">
        <w:rPr>
          <w:rFonts w:asciiTheme="minorHAnsi" w:hAnsiTheme="minorHAnsi" w:cstheme="majorHAnsi"/>
          <w:color w:val="000000"/>
          <w:szCs w:val="22"/>
          <w:highlight w:val="yellow"/>
          <w:lang w:val="nl-NL"/>
        </w:rPr>
        <w:t xml:space="preserve">Risk of bias </w:t>
      </w:r>
      <w:proofErr w:type="spellStart"/>
      <w:r w:rsidRPr="000C7C3C">
        <w:rPr>
          <w:rFonts w:asciiTheme="minorHAnsi" w:hAnsiTheme="minorHAnsi" w:cstheme="majorHAnsi"/>
          <w:color w:val="000000"/>
          <w:szCs w:val="22"/>
          <w:highlight w:val="yellow"/>
          <w:lang w:val="nl-NL"/>
        </w:rPr>
        <w:t>across</w:t>
      </w:r>
      <w:proofErr w:type="spellEnd"/>
      <w:r w:rsidRPr="000C7C3C">
        <w:rPr>
          <w:rFonts w:asciiTheme="minorHAnsi" w:hAnsiTheme="minorHAnsi" w:cstheme="majorHAnsi"/>
          <w:color w:val="000000"/>
          <w:szCs w:val="22"/>
          <w:highlight w:val="yellow"/>
          <w:lang w:val="nl-NL"/>
        </w:rPr>
        <w:t xml:space="preserve"> studies</w:t>
      </w:r>
    </w:p>
    <w:p w:rsidR="009B133A" w:rsidRPr="00B85591" w:rsidRDefault="009B133A" w:rsidP="009B133A">
      <w:pPr>
        <w:spacing w:line="360" w:lineRule="auto"/>
        <w:ind w:firstLine="708"/>
        <w:rPr>
          <w:rFonts w:asciiTheme="minorHAnsi" w:hAnsiTheme="minorHAnsi" w:cstheme="majorHAnsi"/>
          <w:color w:val="000000"/>
          <w:szCs w:val="22"/>
          <w:highlight w:val="yellow"/>
          <w:lang w:val="en-US"/>
        </w:rPr>
      </w:pPr>
      <w:r w:rsidRPr="00B85591">
        <w:rPr>
          <w:rFonts w:asciiTheme="minorHAnsi" w:hAnsiTheme="minorHAnsi" w:cstheme="majorHAnsi"/>
          <w:color w:val="000000"/>
          <w:szCs w:val="22"/>
          <w:highlight w:val="yellow"/>
          <w:lang w:val="en-US"/>
        </w:rPr>
        <w:t>Representativeness of available studies…….(</w:t>
      </w:r>
      <w:proofErr w:type="spellStart"/>
      <w:r w:rsidRPr="00B85591">
        <w:rPr>
          <w:rFonts w:asciiTheme="minorHAnsi" w:hAnsiTheme="minorHAnsi" w:cstheme="majorHAnsi"/>
          <w:color w:val="000000"/>
          <w:szCs w:val="22"/>
          <w:highlight w:val="yellow"/>
          <w:lang w:val="en-US"/>
        </w:rPr>
        <w:t>externe</w:t>
      </w:r>
      <w:proofErr w:type="spellEnd"/>
      <w:r w:rsidRPr="00B85591">
        <w:rPr>
          <w:rFonts w:asciiTheme="minorHAnsi" w:hAnsiTheme="minorHAnsi" w:cstheme="majorHAnsi"/>
          <w:color w:val="000000"/>
          <w:szCs w:val="22"/>
          <w:highlight w:val="yellow"/>
          <w:lang w:val="en-US"/>
        </w:rPr>
        <w:t xml:space="preserve"> </w:t>
      </w:r>
      <w:proofErr w:type="spellStart"/>
      <w:r w:rsidRPr="00B85591">
        <w:rPr>
          <w:rFonts w:asciiTheme="minorHAnsi" w:hAnsiTheme="minorHAnsi" w:cstheme="majorHAnsi"/>
          <w:color w:val="000000"/>
          <w:szCs w:val="22"/>
          <w:highlight w:val="yellow"/>
          <w:lang w:val="en-US"/>
        </w:rPr>
        <w:t>validiteit</w:t>
      </w:r>
      <w:proofErr w:type="spellEnd"/>
      <w:r w:rsidRPr="00B85591">
        <w:rPr>
          <w:rFonts w:asciiTheme="minorHAnsi" w:hAnsiTheme="minorHAnsi" w:cstheme="majorHAnsi"/>
          <w:color w:val="000000"/>
          <w:szCs w:val="22"/>
          <w:highlight w:val="yellow"/>
          <w:lang w:val="en-US"/>
        </w:rPr>
        <w:t>)</w:t>
      </w:r>
    </w:p>
    <w:p w:rsidR="009B133A" w:rsidRPr="00B85591" w:rsidRDefault="009B133A" w:rsidP="009B133A">
      <w:pPr>
        <w:spacing w:line="360" w:lineRule="auto"/>
        <w:rPr>
          <w:rFonts w:asciiTheme="minorHAnsi" w:hAnsiTheme="minorHAnsi" w:cstheme="majorHAnsi"/>
          <w:color w:val="000000"/>
          <w:szCs w:val="22"/>
          <w:highlight w:val="yellow"/>
          <w:lang w:val="en-US"/>
        </w:rPr>
      </w:pPr>
    </w:p>
    <w:p w:rsidR="009B133A" w:rsidRPr="000C7C3C" w:rsidRDefault="009B133A" w:rsidP="009B133A">
      <w:pPr>
        <w:spacing w:line="360" w:lineRule="auto"/>
        <w:rPr>
          <w:rFonts w:asciiTheme="minorHAnsi" w:hAnsiTheme="minorHAnsi" w:cstheme="majorHAnsi"/>
          <w:color w:val="000000"/>
          <w:szCs w:val="22"/>
          <w:lang w:val="nl-NL"/>
        </w:rPr>
      </w:pPr>
      <w:proofErr w:type="spellStart"/>
      <w:r w:rsidRPr="000C7C3C">
        <w:rPr>
          <w:rFonts w:asciiTheme="minorHAnsi" w:hAnsiTheme="minorHAnsi" w:cstheme="majorHAnsi"/>
          <w:color w:val="000000"/>
          <w:szCs w:val="22"/>
          <w:highlight w:val="yellow"/>
          <w:lang w:val="nl-NL"/>
        </w:rPr>
        <w:t>Sensitivity</w:t>
      </w:r>
      <w:proofErr w:type="spellEnd"/>
      <w:r w:rsidRPr="000C7C3C">
        <w:rPr>
          <w:rFonts w:asciiTheme="minorHAnsi" w:hAnsiTheme="minorHAnsi" w:cstheme="majorHAnsi"/>
          <w:color w:val="000000"/>
          <w:szCs w:val="22"/>
          <w:highlight w:val="yellow"/>
          <w:lang w:val="nl-NL"/>
        </w:rPr>
        <w:t xml:space="preserve"> analyses</w:t>
      </w:r>
      <w:r w:rsidRPr="000C7C3C">
        <w:rPr>
          <w:rFonts w:asciiTheme="minorHAnsi" w:hAnsiTheme="minorHAnsi" w:cstheme="majorHAnsi"/>
          <w:color w:val="000000"/>
          <w:szCs w:val="22"/>
          <w:lang w:val="nl-NL"/>
        </w:rPr>
        <w:t xml:space="preserve"> </w:t>
      </w:r>
    </w:p>
    <w:p w:rsidR="009B133A" w:rsidRPr="000C7C3C" w:rsidRDefault="009B133A" w:rsidP="009B133A">
      <w:pPr>
        <w:spacing w:line="360" w:lineRule="auto"/>
        <w:rPr>
          <w:rFonts w:asciiTheme="minorHAnsi" w:hAnsiTheme="minorHAnsi" w:cstheme="majorHAnsi"/>
          <w:color w:val="000000"/>
          <w:szCs w:val="22"/>
          <w:lang w:val="en-US"/>
        </w:rPr>
      </w:pPr>
      <w:r w:rsidRPr="000C7C3C">
        <w:rPr>
          <w:rFonts w:asciiTheme="minorHAnsi" w:hAnsiTheme="minorHAnsi" w:cstheme="majorHAnsi"/>
          <w:color w:val="000000"/>
          <w:szCs w:val="22"/>
          <w:lang w:val="nl-NL"/>
        </w:rPr>
        <w:tab/>
      </w:r>
      <w:r w:rsidR="00D7569C" w:rsidRPr="001A7DC9">
        <w:rPr>
          <w:rFonts w:asciiTheme="minorHAnsi" w:hAnsiTheme="minorHAnsi" w:cstheme="majorHAnsi"/>
          <w:color w:val="000000"/>
          <w:szCs w:val="22"/>
          <w:highlight w:val="yellow"/>
          <w:lang w:val="nl-NL"/>
        </w:rPr>
        <w:t xml:space="preserve">Eventueel </w:t>
      </w:r>
      <w:proofErr w:type="spellStart"/>
      <w:r w:rsidR="00D7569C" w:rsidRPr="001A7DC9">
        <w:rPr>
          <w:rFonts w:asciiTheme="minorHAnsi" w:hAnsiTheme="minorHAnsi" w:cstheme="majorHAnsi"/>
          <w:color w:val="000000"/>
          <w:szCs w:val="22"/>
          <w:highlight w:val="yellow"/>
          <w:lang w:val="nl-NL"/>
        </w:rPr>
        <w:t>sensitiviteits</w:t>
      </w:r>
      <w:proofErr w:type="spellEnd"/>
      <w:r w:rsidR="00D7569C" w:rsidRPr="001A7DC9">
        <w:rPr>
          <w:rFonts w:asciiTheme="minorHAnsi" w:hAnsiTheme="minorHAnsi" w:cstheme="majorHAnsi"/>
          <w:color w:val="000000"/>
          <w:szCs w:val="22"/>
          <w:highlight w:val="yellow"/>
          <w:lang w:val="nl-NL"/>
        </w:rPr>
        <w:t xml:space="preserve"> analyse voor verschillende follow-up en niet de keuze 1 jaar ervoor en 1 jaar erna.</w:t>
      </w:r>
      <w:r w:rsidR="006D1701" w:rsidRPr="001A7DC9">
        <w:rPr>
          <w:rFonts w:asciiTheme="minorHAnsi" w:hAnsiTheme="minorHAnsi" w:cstheme="majorHAnsi"/>
          <w:color w:val="000000"/>
          <w:szCs w:val="22"/>
          <w:highlight w:val="yellow"/>
          <w:lang w:val="nl-NL"/>
        </w:rPr>
        <w:t xml:space="preserve"> </w:t>
      </w:r>
      <w:proofErr w:type="spellStart"/>
      <w:r w:rsidR="006D1701" w:rsidRPr="000C7C3C">
        <w:rPr>
          <w:rFonts w:asciiTheme="minorHAnsi" w:hAnsiTheme="minorHAnsi" w:cstheme="majorHAnsi"/>
          <w:color w:val="000000"/>
          <w:szCs w:val="22"/>
          <w:highlight w:val="yellow"/>
          <w:lang w:val="en-US"/>
        </w:rPr>
        <w:t>P</w:t>
      </w:r>
      <w:r w:rsidR="00043ED2" w:rsidRPr="000C7C3C">
        <w:rPr>
          <w:rFonts w:asciiTheme="minorHAnsi" w:hAnsiTheme="minorHAnsi" w:cstheme="majorHAnsi"/>
          <w:color w:val="000000"/>
          <w:szCs w:val="22"/>
          <w:highlight w:val="yellow"/>
          <w:lang w:val="en-US"/>
        </w:rPr>
        <w:t>rospectief</w:t>
      </w:r>
      <w:proofErr w:type="spellEnd"/>
      <w:r w:rsidR="00043ED2" w:rsidRPr="000C7C3C">
        <w:rPr>
          <w:rFonts w:asciiTheme="minorHAnsi" w:hAnsiTheme="minorHAnsi" w:cstheme="majorHAnsi"/>
          <w:color w:val="000000"/>
          <w:szCs w:val="22"/>
          <w:highlight w:val="yellow"/>
          <w:lang w:val="en-US"/>
        </w:rPr>
        <w:t xml:space="preserve"> vs. </w:t>
      </w:r>
      <w:proofErr w:type="spellStart"/>
      <w:r w:rsidR="00043ED2" w:rsidRPr="000C7C3C">
        <w:rPr>
          <w:rFonts w:asciiTheme="minorHAnsi" w:hAnsiTheme="minorHAnsi" w:cstheme="majorHAnsi"/>
          <w:color w:val="000000"/>
          <w:szCs w:val="22"/>
          <w:highlight w:val="yellow"/>
          <w:lang w:val="en-US"/>
        </w:rPr>
        <w:t>retrospectief</w:t>
      </w:r>
      <w:proofErr w:type="spellEnd"/>
      <w:r w:rsidR="00043ED2" w:rsidRPr="000C7C3C">
        <w:rPr>
          <w:rFonts w:asciiTheme="minorHAnsi" w:hAnsiTheme="minorHAnsi" w:cstheme="majorHAnsi"/>
          <w:color w:val="000000"/>
          <w:szCs w:val="22"/>
          <w:highlight w:val="yellow"/>
          <w:lang w:val="en-US"/>
        </w:rPr>
        <w:t xml:space="preserve">. </w:t>
      </w:r>
      <w:proofErr w:type="spellStart"/>
      <w:r w:rsidR="006D1701" w:rsidRPr="000C7C3C">
        <w:rPr>
          <w:rFonts w:asciiTheme="minorHAnsi" w:hAnsiTheme="minorHAnsi" w:cstheme="majorHAnsi"/>
          <w:color w:val="000000"/>
          <w:szCs w:val="22"/>
          <w:highlight w:val="yellow"/>
          <w:lang w:val="en-US"/>
        </w:rPr>
        <w:t>Wel</w:t>
      </w:r>
      <w:proofErr w:type="spellEnd"/>
      <w:r w:rsidR="006D1701" w:rsidRPr="000C7C3C">
        <w:rPr>
          <w:rFonts w:asciiTheme="minorHAnsi" w:hAnsiTheme="minorHAnsi" w:cstheme="majorHAnsi"/>
          <w:color w:val="000000"/>
          <w:szCs w:val="22"/>
          <w:highlight w:val="yellow"/>
          <w:lang w:val="en-US"/>
        </w:rPr>
        <w:t xml:space="preserve"> / </w:t>
      </w:r>
      <w:proofErr w:type="spellStart"/>
      <w:r w:rsidR="006D1701" w:rsidRPr="000C7C3C">
        <w:rPr>
          <w:rFonts w:asciiTheme="minorHAnsi" w:hAnsiTheme="minorHAnsi" w:cstheme="majorHAnsi"/>
          <w:color w:val="000000"/>
          <w:szCs w:val="22"/>
          <w:highlight w:val="yellow"/>
          <w:lang w:val="en-US"/>
        </w:rPr>
        <w:t>geen</w:t>
      </w:r>
      <w:proofErr w:type="spellEnd"/>
      <w:r w:rsidR="006D1701" w:rsidRPr="000C7C3C">
        <w:rPr>
          <w:rFonts w:asciiTheme="minorHAnsi" w:hAnsiTheme="minorHAnsi" w:cstheme="majorHAnsi"/>
          <w:color w:val="000000"/>
          <w:szCs w:val="22"/>
          <w:highlight w:val="yellow"/>
          <w:lang w:val="en-US"/>
        </w:rPr>
        <w:t xml:space="preserve"> </w:t>
      </w:r>
      <w:proofErr w:type="spellStart"/>
      <w:r w:rsidR="006D1701" w:rsidRPr="000C7C3C">
        <w:rPr>
          <w:rFonts w:asciiTheme="minorHAnsi" w:hAnsiTheme="minorHAnsi" w:cstheme="majorHAnsi"/>
          <w:color w:val="000000"/>
          <w:szCs w:val="22"/>
          <w:highlight w:val="yellow"/>
          <w:lang w:val="en-US"/>
        </w:rPr>
        <w:t>imputatie</w:t>
      </w:r>
      <w:proofErr w:type="spellEnd"/>
      <w:r w:rsidR="006D1701" w:rsidRPr="000C7C3C">
        <w:rPr>
          <w:rFonts w:asciiTheme="minorHAnsi" w:hAnsiTheme="minorHAnsi" w:cstheme="majorHAnsi"/>
          <w:color w:val="000000"/>
          <w:szCs w:val="22"/>
          <w:highlight w:val="yellow"/>
          <w:lang w:val="en-US"/>
        </w:rPr>
        <w:t>.</w:t>
      </w:r>
    </w:p>
    <w:p w:rsidR="009B133A" w:rsidRPr="000C7C3C" w:rsidRDefault="009B133A" w:rsidP="009B133A">
      <w:pPr>
        <w:spacing w:line="360" w:lineRule="auto"/>
        <w:rPr>
          <w:rFonts w:asciiTheme="minorHAnsi" w:hAnsiTheme="minorHAnsi" w:cstheme="majorHAnsi"/>
          <w:color w:val="000000"/>
          <w:szCs w:val="22"/>
          <w:lang w:val="en-US"/>
        </w:rPr>
      </w:pPr>
    </w:p>
    <w:p w:rsidR="00A83862" w:rsidRDefault="00A36F32" w:rsidP="009B133A">
      <w:pPr>
        <w:spacing w:line="360" w:lineRule="auto"/>
        <w:rPr>
          <w:rFonts w:asciiTheme="minorHAnsi" w:hAnsiTheme="minorHAnsi" w:cstheme="majorHAnsi"/>
          <w:b/>
          <w:color w:val="000000"/>
          <w:szCs w:val="22"/>
          <w:lang w:val="en-US"/>
        </w:rPr>
      </w:pPr>
      <w:r w:rsidRPr="000C7C3C">
        <w:rPr>
          <w:rFonts w:asciiTheme="minorHAnsi" w:hAnsiTheme="minorHAnsi" w:cstheme="majorHAnsi"/>
          <w:b/>
          <w:color w:val="000000"/>
          <w:szCs w:val="22"/>
          <w:lang w:val="en-US"/>
        </w:rPr>
        <w:br w:type="column"/>
      </w:r>
      <w:r w:rsidR="009B133A">
        <w:rPr>
          <w:rFonts w:asciiTheme="minorHAnsi" w:hAnsiTheme="minorHAnsi" w:cstheme="majorHAnsi"/>
          <w:b/>
          <w:color w:val="000000"/>
          <w:szCs w:val="22"/>
          <w:lang w:val="en-US"/>
        </w:rPr>
        <w:lastRenderedPageBreak/>
        <w:t>Discussion</w:t>
      </w:r>
    </w:p>
    <w:p w:rsidR="007F71EE" w:rsidRDefault="007F71EE" w:rsidP="009B133A">
      <w:pPr>
        <w:spacing w:line="360" w:lineRule="auto"/>
        <w:rPr>
          <w:rFonts w:asciiTheme="minorHAnsi" w:hAnsiTheme="minorHAnsi" w:cstheme="majorHAnsi"/>
          <w:color w:val="000000"/>
          <w:szCs w:val="22"/>
          <w:lang w:val="en-US"/>
        </w:rPr>
      </w:pPr>
      <w:r>
        <w:rPr>
          <w:rFonts w:asciiTheme="minorHAnsi" w:hAnsiTheme="minorHAnsi" w:cstheme="majorHAnsi"/>
          <w:color w:val="000000"/>
          <w:szCs w:val="22"/>
          <w:lang w:val="en-US"/>
        </w:rPr>
        <w:t>Summary of main findings</w:t>
      </w:r>
    </w:p>
    <w:p w:rsidR="008205A4" w:rsidRDefault="007F71EE" w:rsidP="009B133A">
      <w:pPr>
        <w:spacing w:line="360" w:lineRule="auto"/>
        <w:rPr>
          <w:rFonts w:asciiTheme="minorHAnsi" w:hAnsiTheme="minorHAnsi" w:cstheme="majorHAnsi"/>
          <w:color w:val="000000"/>
          <w:szCs w:val="22"/>
          <w:lang w:val="en-US"/>
        </w:rPr>
      </w:pPr>
      <w:r>
        <w:rPr>
          <w:rFonts w:asciiTheme="minorHAnsi" w:hAnsiTheme="minorHAnsi" w:cstheme="majorHAnsi"/>
          <w:color w:val="000000"/>
          <w:szCs w:val="22"/>
          <w:lang w:val="en-US"/>
        </w:rPr>
        <w:t>Strengths and limitations</w:t>
      </w:r>
      <w:r w:rsidR="000F2CF7">
        <w:rPr>
          <w:rFonts w:asciiTheme="minorHAnsi" w:hAnsiTheme="minorHAnsi" w:cstheme="majorHAnsi"/>
          <w:color w:val="000000"/>
          <w:szCs w:val="22"/>
          <w:lang w:val="en-US"/>
        </w:rPr>
        <w:t xml:space="preserve"> </w:t>
      </w:r>
      <w:r w:rsidR="00D0175F">
        <w:rPr>
          <w:rFonts w:asciiTheme="minorHAnsi" w:hAnsiTheme="minorHAnsi" w:cstheme="majorHAnsi"/>
          <w:color w:val="000000"/>
          <w:szCs w:val="22"/>
          <w:lang w:val="en-US"/>
        </w:rPr>
        <w:t>–</w:t>
      </w:r>
      <w:r w:rsidR="000F2CF7">
        <w:rPr>
          <w:rFonts w:asciiTheme="minorHAnsi" w:hAnsiTheme="minorHAnsi" w:cstheme="majorHAnsi"/>
          <w:color w:val="000000"/>
          <w:szCs w:val="22"/>
          <w:lang w:val="en-US"/>
        </w:rPr>
        <w:t xml:space="preserve"> </w:t>
      </w:r>
    </w:p>
    <w:p w:rsidR="007F71EE" w:rsidRDefault="000F2CF7" w:rsidP="008205A4">
      <w:pPr>
        <w:spacing w:line="360" w:lineRule="auto"/>
        <w:ind w:firstLine="708"/>
        <w:rPr>
          <w:rFonts w:asciiTheme="minorHAnsi" w:hAnsiTheme="minorHAnsi" w:cstheme="majorHAnsi"/>
          <w:color w:val="000000"/>
          <w:szCs w:val="22"/>
          <w:lang w:val="en-US"/>
        </w:rPr>
      </w:pPr>
      <w:proofErr w:type="spellStart"/>
      <w:r>
        <w:rPr>
          <w:rFonts w:asciiTheme="minorHAnsi" w:hAnsiTheme="minorHAnsi" w:cstheme="majorHAnsi"/>
          <w:color w:val="000000"/>
          <w:szCs w:val="22"/>
          <w:lang w:val="en-US"/>
        </w:rPr>
        <w:t>junquera</w:t>
      </w:r>
      <w:proofErr w:type="spellEnd"/>
      <w:r w:rsidR="00D0175F">
        <w:rPr>
          <w:rFonts w:asciiTheme="minorHAnsi" w:hAnsiTheme="minorHAnsi" w:cstheme="majorHAnsi"/>
          <w:color w:val="000000"/>
          <w:szCs w:val="22"/>
          <w:lang w:val="en-US"/>
        </w:rPr>
        <w:t>, regression to the mean, no control group</w:t>
      </w:r>
      <w:r w:rsidR="008205A4">
        <w:rPr>
          <w:rFonts w:asciiTheme="minorHAnsi" w:hAnsiTheme="minorHAnsi" w:cstheme="majorHAnsi"/>
          <w:color w:val="000000"/>
          <w:szCs w:val="22"/>
          <w:lang w:val="en-US"/>
        </w:rPr>
        <w:t xml:space="preserve"> (regression to the mean)</w:t>
      </w:r>
    </w:p>
    <w:p w:rsidR="007F71EE" w:rsidRDefault="007F71EE" w:rsidP="009B133A">
      <w:pPr>
        <w:spacing w:line="360" w:lineRule="auto"/>
        <w:rPr>
          <w:rFonts w:asciiTheme="minorHAnsi" w:hAnsiTheme="minorHAnsi" w:cstheme="majorHAnsi"/>
          <w:color w:val="000000"/>
          <w:szCs w:val="22"/>
          <w:lang w:val="en-US"/>
        </w:rPr>
      </w:pPr>
      <w:r>
        <w:rPr>
          <w:rFonts w:asciiTheme="minorHAnsi" w:hAnsiTheme="minorHAnsi" w:cstheme="majorHAnsi"/>
          <w:color w:val="000000"/>
          <w:szCs w:val="22"/>
          <w:lang w:val="en-US"/>
        </w:rPr>
        <w:t>General interpretation in the context of other evidence</w:t>
      </w:r>
    </w:p>
    <w:p w:rsidR="008205A4" w:rsidRDefault="008205A4" w:rsidP="009B133A">
      <w:pPr>
        <w:spacing w:line="360" w:lineRule="auto"/>
        <w:rPr>
          <w:rFonts w:asciiTheme="minorHAnsi" w:hAnsiTheme="minorHAnsi" w:cstheme="majorHAnsi"/>
          <w:color w:val="000000"/>
          <w:szCs w:val="22"/>
          <w:lang w:val="nl-NL"/>
        </w:rPr>
      </w:pPr>
      <w:r>
        <w:rPr>
          <w:rFonts w:asciiTheme="minorHAnsi" w:hAnsiTheme="minorHAnsi" w:cstheme="majorHAnsi"/>
          <w:color w:val="000000"/>
          <w:szCs w:val="22"/>
          <w:lang w:val="en-US"/>
        </w:rPr>
        <w:tab/>
      </w:r>
      <w:r w:rsidRPr="008205A4">
        <w:rPr>
          <w:rFonts w:asciiTheme="minorHAnsi" w:hAnsiTheme="minorHAnsi" w:cstheme="majorHAnsi"/>
          <w:color w:val="000000"/>
          <w:szCs w:val="22"/>
          <w:lang w:val="nl-NL"/>
        </w:rPr>
        <w:t>Duur van aanhoudend effect. Hier met name jaar voor en na behandeling</w:t>
      </w:r>
      <w:r>
        <w:rPr>
          <w:rFonts w:asciiTheme="minorHAnsi" w:hAnsiTheme="minorHAnsi" w:cstheme="majorHAnsi"/>
          <w:color w:val="000000"/>
          <w:szCs w:val="22"/>
          <w:lang w:val="nl-NL"/>
        </w:rPr>
        <w:t>, studie aanhalen met langste follow-up en daarbij nog effect.</w:t>
      </w:r>
    </w:p>
    <w:p w:rsidR="008205A4" w:rsidRPr="008205A4" w:rsidRDefault="008205A4" w:rsidP="009B133A">
      <w:pPr>
        <w:spacing w:line="360" w:lineRule="auto"/>
        <w:rPr>
          <w:rFonts w:asciiTheme="minorHAnsi" w:hAnsiTheme="minorHAnsi" w:cstheme="majorHAnsi"/>
          <w:color w:val="000000"/>
          <w:szCs w:val="22"/>
          <w:lang w:val="nl-NL"/>
        </w:rPr>
      </w:pPr>
    </w:p>
    <w:p w:rsidR="007F71EE" w:rsidRDefault="007F71EE" w:rsidP="009B133A">
      <w:pPr>
        <w:spacing w:line="360" w:lineRule="auto"/>
        <w:rPr>
          <w:rFonts w:asciiTheme="minorHAnsi" w:hAnsiTheme="minorHAnsi" w:cstheme="majorHAnsi"/>
          <w:color w:val="000000"/>
          <w:szCs w:val="22"/>
          <w:lang w:val="en-US"/>
        </w:rPr>
      </w:pPr>
      <w:r>
        <w:rPr>
          <w:rFonts w:asciiTheme="minorHAnsi" w:hAnsiTheme="minorHAnsi" w:cstheme="majorHAnsi"/>
          <w:color w:val="000000"/>
          <w:szCs w:val="22"/>
          <w:lang w:val="en-US"/>
        </w:rPr>
        <w:t>Implications</w:t>
      </w:r>
    </w:p>
    <w:p w:rsidR="007F71EE" w:rsidRDefault="007F71EE" w:rsidP="009B133A">
      <w:pPr>
        <w:spacing w:line="360" w:lineRule="auto"/>
        <w:rPr>
          <w:rFonts w:asciiTheme="minorHAnsi" w:hAnsiTheme="minorHAnsi" w:cstheme="majorHAnsi"/>
          <w:color w:val="000000"/>
          <w:szCs w:val="22"/>
          <w:lang w:val="en-US"/>
        </w:rPr>
      </w:pPr>
    </w:p>
    <w:p w:rsidR="0004080B" w:rsidRPr="009D161E" w:rsidRDefault="0004080B" w:rsidP="0004080B">
      <w:pPr>
        <w:rPr>
          <w:rFonts w:asciiTheme="minorHAnsi" w:hAnsiTheme="minorHAnsi" w:cstheme="majorHAnsi"/>
          <w:szCs w:val="22"/>
        </w:rPr>
      </w:pPr>
      <w:r w:rsidRPr="009D161E">
        <w:rPr>
          <w:rFonts w:asciiTheme="minorHAnsi" w:hAnsiTheme="minorHAnsi" w:cstheme="majorHAnsi"/>
          <w:lang w:val="en-US"/>
        </w:rPr>
        <w:t xml:space="preserve">Other advantages are the ease of use and its relative mild side-effect profile. </w:t>
      </w:r>
      <w:ins w:id="3" w:author="JPHDrenth" w:date="2016-02-19T17:49:00Z">
        <w:r w:rsidRPr="009D161E">
          <w:rPr>
            <w:rFonts w:asciiTheme="minorHAnsi" w:hAnsiTheme="minorHAnsi" w:cstheme="majorHAnsi"/>
            <w:szCs w:val="22"/>
          </w:rPr>
          <w:t xml:space="preserve"> </w:t>
        </w:r>
      </w:ins>
    </w:p>
    <w:p w:rsidR="0004080B" w:rsidRPr="009D161E" w:rsidRDefault="0004080B" w:rsidP="0004080B">
      <w:pPr>
        <w:rPr>
          <w:rFonts w:asciiTheme="minorHAnsi" w:hAnsiTheme="minorHAnsi" w:cstheme="majorHAnsi"/>
          <w:szCs w:val="22"/>
        </w:rPr>
      </w:pPr>
      <w:r w:rsidRPr="009D161E">
        <w:rPr>
          <w:rFonts w:asciiTheme="minorHAnsi" w:hAnsiTheme="minorHAnsi" w:cstheme="majorHAnsi"/>
          <w:szCs w:val="22"/>
        </w:rPr>
        <w:t>Thalidomide is a angiogenesis inhibitor that is found to be effective (</w:t>
      </w:r>
      <w:r w:rsidRPr="009D161E">
        <w:rPr>
          <w:rFonts w:asciiTheme="minorHAnsi" w:hAnsiTheme="minorHAnsi" w:cstheme="majorHAnsi"/>
          <w:szCs w:val="22"/>
          <w:highlight w:val="yellow"/>
        </w:rPr>
        <w:t>REF</w:t>
      </w:r>
      <w:r w:rsidRPr="009D161E">
        <w:rPr>
          <w:rFonts w:asciiTheme="minorHAnsi" w:hAnsiTheme="minorHAnsi" w:cstheme="majorHAnsi"/>
          <w:szCs w:val="22"/>
        </w:rPr>
        <w:t>), but has the drawback of the risk of irreversible side-effects like polyneuropathy (</w:t>
      </w:r>
      <w:r w:rsidRPr="009D161E">
        <w:rPr>
          <w:rFonts w:asciiTheme="minorHAnsi" w:hAnsiTheme="minorHAnsi" w:cstheme="majorHAnsi"/>
          <w:szCs w:val="22"/>
          <w:highlight w:val="yellow"/>
        </w:rPr>
        <w:t>REF</w:t>
      </w:r>
      <w:r w:rsidRPr="009D161E">
        <w:rPr>
          <w:rFonts w:asciiTheme="minorHAnsi" w:hAnsiTheme="minorHAnsi" w:cstheme="majorHAnsi"/>
          <w:szCs w:val="22"/>
        </w:rPr>
        <w:t xml:space="preserve">).  </w:t>
      </w:r>
    </w:p>
    <w:p w:rsidR="0004080B" w:rsidRPr="009D161E" w:rsidRDefault="0004080B" w:rsidP="0004080B">
      <w:pPr>
        <w:rPr>
          <w:rFonts w:asciiTheme="minorHAnsi" w:hAnsiTheme="minorHAnsi" w:cstheme="majorHAnsi"/>
          <w:szCs w:val="22"/>
        </w:rPr>
      </w:pPr>
    </w:p>
    <w:p w:rsidR="008C1BE7" w:rsidRPr="009D161E" w:rsidRDefault="008C1BE7" w:rsidP="008C1BE7">
      <w:pPr>
        <w:pStyle w:val="Lijstalinea"/>
        <w:numPr>
          <w:ilvl w:val="0"/>
          <w:numId w:val="13"/>
        </w:numPr>
        <w:rPr>
          <w:rFonts w:asciiTheme="minorHAnsi" w:hAnsiTheme="minorHAnsi" w:cstheme="majorHAnsi"/>
          <w:szCs w:val="22"/>
        </w:rPr>
      </w:pPr>
      <w:r w:rsidRPr="009D161E">
        <w:rPr>
          <w:rFonts w:asciiTheme="minorHAnsi" w:hAnsiTheme="minorHAnsi" w:cstheme="majorHAnsi"/>
          <w:szCs w:val="22"/>
        </w:rPr>
        <w:t>Why colonic patients respond worse</w:t>
      </w:r>
      <w:r w:rsidR="00CB4678" w:rsidRPr="009D161E">
        <w:rPr>
          <w:rFonts w:asciiTheme="minorHAnsi" w:hAnsiTheme="minorHAnsi" w:cstheme="majorHAnsi"/>
          <w:szCs w:val="22"/>
        </w:rPr>
        <w:t>?</w:t>
      </w:r>
    </w:p>
    <w:p w:rsidR="008C1BE7" w:rsidRPr="009D161E" w:rsidRDefault="008C1BE7" w:rsidP="0004080B">
      <w:pPr>
        <w:rPr>
          <w:rFonts w:asciiTheme="minorHAnsi" w:hAnsiTheme="minorHAnsi" w:cstheme="majorHAnsi"/>
          <w:szCs w:val="22"/>
        </w:rPr>
      </w:pPr>
    </w:p>
    <w:p w:rsidR="0004080B" w:rsidRPr="009D161E" w:rsidRDefault="00A36F32" w:rsidP="0004080B">
      <w:pPr>
        <w:rPr>
          <w:rFonts w:asciiTheme="minorHAnsi" w:hAnsiTheme="minorHAnsi" w:cstheme="majorHAnsi"/>
          <w:b/>
          <w:szCs w:val="22"/>
        </w:rPr>
      </w:pPr>
      <w:r>
        <w:rPr>
          <w:rFonts w:asciiTheme="minorHAnsi" w:hAnsiTheme="minorHAnsi" w:cstheme="majorHAnsi"/>
          <w:b/>
          <w:szCs w:val="22"/>
        </w:rPr>
        <w:br w:type="column"/>
      </w:r>
      <w:r w:rsidR="007F71EE">
        <w:rPr>
          <w:rFonts w:asciiTheme="minorHAnsi" w:hAnsiTheme="minorHAnsi" w:cstheme="majorHAnsi"/>
          <w:b/>
          <w:szCs w:val="22"/>
        </w:rPr>
        <w:lastRenderedPageBreak/>
        <w:t>References</w:t>
      </w:r>
    </w:p>
    <w:p w:rsidR="0004080B" w:rsidRPr="009D161E" w:rsidRDefault="009931E6" w:rsidP="0004080B">
      <w:pPr>
        <w:rPr>
          <w:rFonts w:asciiTheme="minorHAnsi" w:hAnsiTheme="minorHAnsi"/>
        </w:rPr>
      </w:pPr>
      <w:hyperlink r:id="rId9" w:tooltip="British journal of anaesthesia." w:history="1">
        <w:r w:rsidR="0004080B" w:rsidRPr="009D161E">
          <w:rPr>
            <w:rStyle w:val="Hyperlink"/>
            <w:rFonts w:asciiTheme="minorHAnsi" w:hAnsiTheme="minorHAnsi"/>
          </w:rPr>
          <w:t xml:space="preserve">Br J </w:t>
        </w:r>
        <w:proofErr w:type="spellStart"/>
        <w:r w:rsidR="0004080B" w:rsidRPr="009D161E">
          <w:rPr>
            <w:rStyle w:val="Hyperlink"/>
            <w:rFonts w:asciiTheme="minorHAnsi" w:hAnsiTheme="minorHAnsi"/>
          </w:rPr>
          <w:t>Anaesth</w:t>
        </w:r>
        <w:proofErr w:type="spellEnd"/>
        <w:r w:rsidR="0004080B" w:rsidRPr="009D161E">
          <w:rPr>
            <w:rStyle w:val="Hyperlink"/>
            <w:rFonts w:asciiTheme="minorHAnsi" w:hAnsiTheme="minorHAnsi"/>
          </w:rPr>
          <w:t>.</w:t>
        </w:r>
      </w:hyperlink>
      <w:r w:rsidR="0004080B" w:rsidRPr="009D161E">
        <w:rPr>
          <w:rFonts w:asciiTheme="minorHAnsi" w:hAnsiTheme="minorHAnsi"/>
        </w:rPr>
        <w:t xml:space="preserve"> 2011 Dec;107 </w:t>
      </w:r>
      <w:proofErr w:type="spellStart"/>
      <w:r w:rsidR="0004080B" w:rsidRPr="009D161E">
        <w:rPr>
          <w:rFonts w:asciiTheme="minorHAnsi" w:hAnsiTheme="minorHAnsi"/>
        </w:rPr>
        <w:t>Suppl</w:t>
      </w:r>
      <w:proofErr w:type="spellEnd"/>
      <w:r w:rsidR="0004080B" w:rsidRPr="009D161E">
        <w:rPr>
          <w:rFonts w:asciiTheme="minorHAnsi" w:hAnsiTheme="minorHAnsi"/>
        </w:rPr>
        <w:t xml:space="preserve"> 1:i41-59. </w:t>
      </w:r>
      <w:proofErr w:type="spellStart"/>
      <w:r w:rsidR="0004080B" w:rsidRPr="009D161E">
        <w:rPr>
          <w:rFonts w:asciiTheme="minorHAnsi" w:hAnsiTheme="minorHAnsi"/>
        </w:rPr>
        <w:t>doi</w:t>
      </w:r>
      <w:proofErr w:type="spellEnd"/>
      <w:r w:rsidR="0004080B" w:rsidRPr="009D161E">
        <w:rPr>
          <w:rFonts w:asciiTheme="minorHAnsi" w:hAnsiTheme="minorHAnsi"/>
        </w:rPr>
        <w:t>: 10.1093/</w:t>
      </w:r>
      <w:proofErr w:type="spellStart"/>
      <w:r w:rsidR="0004080B" w:rsidRPr="009D161E">
        <w:rPr>
          <w:rFonts w:asciiTheme="minorHAnsi" w:hAnsiTheme="minorHAnsi"/>
        </w:rPr>
        <w:t>bja</w:t>
      </w:r>
      <w:proofErr w:type="spellEnd"/>
      <w:r w:rsidR="0004080B" w:rsidRPr="009D161E">
        <w:rPr>
          <w:rFonts w:asciiTheme="minorHAnsi" w:hAnsiTheme="minorHAnsi"/>
        </w:rPr>
        <w:t>/aer350.</w:t>
      </w:r>
    </w:p>
    <w:p w:rsidR="0004080B" w:rsidRPr="009D161E" w:rsidRDefault="0004080B" w:rsidP="0004080B">
      <w:pPr>
        <w:rPr>
          <w:rFonts w:asciiTheme="minorHAnsi" w:hAnsiTheme="minorHAnsi"/>
        </w:rPr>
      </w:pPr>
      <w:r w:rsidRPr="009D161E">
        <w:rPr>
          <w:rFonts w:asciiTheme="minorHAnsi" w:hAnsiTheme="minorHAnsi"/>
        </w:rPr>
        <w:t>What is really dangerous: anaemia or transfusion?</w:t>
      </w:r>
    </w:p>
    <w:p w:rsidR="0004080B" w:rsidRPr="009D161E" w:rsidRDefault="009931E6" w:rsidP="0004080B">
      <w:pPr>
        <w:rPr>
          <w:rFonts w:asciiTheme="minorHAnsi" w:hAnsiTheme="minorHAnsi"/>
        </w:rPr>
      </w:pPr>
      <w:hyperlink r:id="rId10" w:history="1">
        <w:proofErr w:type="spellStart"/>
        <w:r w:rsidR="0004080B" w:rsidRPr="009D161E">
          <w:rPr>
            <w:rStyle w:val="Hyperlink"/>
            <w:rFonts w:asciiTheme="minorHAnsi" w:hAnsiTheme="minorHAnsi"/>
          </w:rPr>
          <w:t>Shander</w:t>
        </w:r>
        <w:proofErr w:type="spellEnd"/>
        <w:r w:rsidR="0004080B" w:rsidRPr="009D161E">
          <w:rPr>
            <w:rStyle w:val="Hyperlink"/>
            <w:rFonts w:asciiTheme="minorHAnsi" w:hAnsiTheme="minorHAnsi"/>
          </w:rPr>
          <w:t xml:space="preserve"> A</w:t>
        </w:r>
      </w:hyperlink>
      <w:r w:rsidR="0004080B" w:rsidRPr="009D161E">
        <w:rPr>
          <w:rFonts w:asciiTheme="minorHAnsi" w:hAnsiTheme="minorHAnsi"/>
        </w:rPr>
        <w:t xml:space="preserve">1, </w:t>
      </w:r>
      <w:hyperlink r:id="rId11" w:history="1">
        <w:proofErr w:type="spellStart"/>
        <w:r w:rsidR="0004080B" w:rsidRPr="009D161E">
          <w:rPr>
            <w:rStyle w:val="Hyperlink"/>
            <w:rFonts w:asciiTheme="minorHAnsi" w:hAnsiTheme="minorHAnsi"/>
          </w:rPr>
          <w:t>Javidroozi</w:t>
        </w:r>
        <w:proofErr w:type="spellEnd"/>
        <w:r w:rsidR="0004080B" w:rsidRPr="009D161E">
          <w:rPr>
            <w:rStyle w:val="Hyperlink"/>
            <w:rFonts w:asciiTheme="minorHAnsi" w:hAnsiTheme="minorHAnsi"/>
          </w:rPr>
          <w:t xml:space="preserve"> M</w:t>
        </w:r>
      </w:hyperlink>
      <w:r w:rsidR="0004080B" w:rsidRPr="009D161E">
        <w:rPr>
          <w:rFonts w:asciiTheme="minorHAnsi" w:hAnsiTheme="minorHAnsi"/>
        </w:rPr>
        <w:t xml:space="preserve">, </w:t>
      </w:r>
      <w:hyperlink r:id="rId12" w:history="1">
        <w:r w:rsidR="0004080B" w:rsidRPr="009D161E">
          <w:rPr>
            <w:rStyle w:val="Hyperlink"/>
            <w:rFonts w:asciiTheme="minorHAnsi" w:hAnsiTheme="minorHAnsi"/>
          </w:rPr>
          <w:t>Ozawa S</w:t>
        </w:r>
      </w:hyperlink>
      <w:r w:rsidR="0004080B" w:rsidRPr="009D161E">
        <w:rPr>
          <w:rFonts w:asciiTheme="minorHAnsi" w:hAnsiTheme="minorHAnsi"/>
        </w:rPr>
        <w:t xml:space="preserve">, </w:t>
      </w:r>
      <w:hyperlink r:id="rId13" w:history="1">
        <w:r w:rsidR="0004080B" w:rsidRPr="009D161E">
          <w:rPr>
            <w:rStyle w:val="Hyperlink"/>
            <w:rFonts w:asciiTheme="minorHAnsi" w:hAnsiTheme="minorHAnsi"/>
          </w:rPr>
          <w:t>Hare GM</w:t>
        </w:r>
      </w:hyperlink>
      <w:r w:rsidR="0004080B" w:rsidRPr="009D161E">
        <w:rPr>
          <w:rFonts w:asciiTheme="minorHAnsi" w:hAnsiTheme="minorHAnsi"/>
        </w:rPr>
        <w:t>.</w:t>
      </w:r>
    </w:p>
    <w:p w:rsidR="0004080B" w:rsidRPr="009D161E" w:rsidRDefault="0004080B" w:rsidP="0004080B">
      <w:pPr>
        <w:rPr>
          <w:rFonts w:asciiTheme="minorHAnsi" w:hAnsiTheme="minorHAnsi"/>
          <w:b/>
          <w:color w:val="000000"/>
          <w:sz w:val="20"/>
        </w:rPr>
      </w:pPr>
      <w:r w:rsidRPr="009D161E">
        <w:rPr>
          <w:rFonts w:asciiTheme="minorHAnsi" w:hAnsiTheme="minorHAnsi"/>
          <w:b/>
          <w:color w:val="000000"/>
          <w:sz w:val="20"/>
        </w:rPr>
        <w:br w:type="page"/>
      </w:r>
    </w:p>
    <w:p w:rsidR="00155132" w:rsidRPr="009D161E" w:rsidRDefault="00155132" w:rsidP="00426B43">
      <w:pPr>
        <w:spacing w:line="360" w:lineRule="auto"/>
        <w:rPr>
          <w:rFonts w:asciiTheme="minorHAnsi" w:hAnsiTheme="minorHAnsi"/>
          <w:b/>
          <w:color w:val="000000"/>
          <w:szCs w:val="22"/>
        </w:rPr>
      </w:pPr>
      <w:r w:rsidRPr="009D161E">
        <w:rPr>
          <w:rFonts w:asciiTheme="minorHAnsi" w:hAnsiTheme="minorHAnsi"/>
          <w:b/>
          <w:color w:val="000000"/>
          <w:szCs w:val="22"/>
        </w:rPr>
        <w:lastRenderedPageBreak/>
        <w:t>Appendix 1:</w:t>
      </w:r>
    </w:p>
    <w:p w:rsidR="00155132" w:rsidRPr="009D161E" w:rsidRDefault="00155132" w:rsidP="00426B43">
      <w:pPr>
        <w:spacing w:line="360" w:lineRule="auto"/>
        <w:rPr>
          <w:rFonts w:asciiTheme="minorHAnsi" w:hAnsiTheme="minorHAnsi"/>
          <w:b/>
          <w:color w:val="000000"/>
          <w:szCs w:val="22"/>
        </w:rPr>
      </w:pPr>
      <w:r w:rsidRPr="009D161E">
        <w:rPr>
          <w:rFonts w:asciiTheme="minorHAnsi" w:hAnsiTheme="minorHAnsi"/>
          <w:b/>
          <w:color w:val="000000"/>
          <w:szCs w:val="22"/>
        </w:rPr>
        <w:t>Search strategy</w:t>
      </w:r>
      <w:r w:rsidR="00C80CD5" w:rsidRPr="009D161E">
        <w:rPr>
          <w:rFonts w:asciiTheme="minorHAnsi" w:hAnsiTheme="minorHAnsi"/>
          <w:b/>
          <w:color w:val="000000"/>
          <w:szCs w:val="22"/>
        </w:rPr>
        <w:t xml:space="preserve"> (in MEDLINE):</w:t>
      </w:r>
    </w:p>
    <w:p w:rsidR="006B173E" w:rsidRDefault="002F1218" w:rsidP="00426B43">
      <w:pPr>
        <w:spacing w:line="360" w:lineRule="auto"/>
        <w:rPr>
          <w:rFonts w:asciiTheme="minorHAnsi" w:hAnsiTheme="minorHAnsi"/>
          <w:color w:val="000000"/>
          <w:szCs w:val="22"/>
        </w:rPr>
      </w:pPr>
      <w:r w:rsidRPr="009D161E">
        <w:rPr>
          <w:rFonts w:asciiTheme="minorHAnsi" w:hAnsiTheme="minorHAnsi"/>
          <w:color w:val="000000"/>
          <w:szCs w:val="22"/>
        </w:rPr>
        <w:t>((((</w:t>
      </w:r>
      <w:proofErr w:type="spellStart"/>
      <w:r w:rsidRPr="009D161E">
        <w:rPr>
          <w:rFonts w:asciiTheme="minorHAnsi" w:hAnsiTheme="minorHAnsi"/>
          <w:color w:val="000000"/>
          <w:szCs w:val="22"/>
        </w:rPr>
        <w:t>octreotide</w:t>
      </w:r>
      <w:proofErr w:type="spellEnd"/>
      <w:r w:rsidRPr="009D161E">
        <w:rPr>
          <w:rFonts w:asciiTheme="minorHAnsi" w:hAnsiTheme="minorHAnsi"/>
          <w:color w:val="000000"/>
          <w:szCs w:val="22"/>
        </w:rPr>
        <w:t xml:space="preserve">[Title/Abstract] OR </w:t>
      </w:r>
      <w:proofErr w:type="spellStart"/>
      <w:r w:rsidRPr="009D161E">
        <w:rPr>
          <w:rFonts w:asciiTheme="minorHAnsi" w:hAnsiTheme="minorHAnsi"/>
          <w:color w:val="000000"/>
          <w:szCs w:val="22"/>
        </w:rPr>
        <w:t>somatostatin</w:t>
      </w:r>
      <w:proofErr w:type="spellEnd"/>
      <w:r w:rsidRPr="009D161E">
        <w:rPr>
          <w:rFonts w:asciiTheme="minorHAnsi" w:hAnsiTheme="minorHAnsi"/>
          <w:color w:val="000000"/>
          <w:szCs w:val="22"/>
        </w:rPr>
        <w:t xml:space="preserve">[Title/Abstract] OR </w:t>
      </w:r>
      <w:proofErr w:type="spellStart"/>
      <w:r w:rsidRPr="009D161E">
        <w:rPr>
          <w:rFonts w:asciiTheme="minorHAnsi" w:hAnsiTheme="minorHAnsi"/>
          <w:color w:val="000000"/>
          <w:szCs w:val="22"/>
        </w:rPr>
        <w:t>somatostatine</w:t>
      </w:r>
      <w:proofErr w:type="spellEnd"/>
      <w:r w:rsidRPr="009D161E">
        <w:rPr>
          <w:rFonts w:asciiTheme="minorHAnsi" w:hAnsiTheme="minorHAnsi"/>
          <w:color w:val="000000"/>
          <w:szCs w:val="22"/>
        </w:rPr>
        <w:t xml:space="preserve">[Title/Abstract] OR </w:t>
      </w:r>
      <w:proofErr w:type="spellStart"/>
      <w:r w:rsidRPr="009D161E">
        <w:rPr>
          <w:rFonts w:asciiTheme="minorHAnsi" w:hAnsiTheme="minorHAnsi"/>
          <w:color w:val="000000"/>
          <w:szCs w:val="22"/>
        </w:rPr>
        <w:t>sandostatine</w:t>
      </w:r>
      <w:proofErr w:type="spellEnd"/>
      <w:r w:rsidRPr="009D161E">
        <w:rPr>
          <w:rFonts w:asciiTheme="minorHAnsi" w:hAnsiTheme="minorHAnsi"/>
          <w:color w:val="000000"/>
          <w:szCs w:val="22"/>
        </w:rPr>
        <w:t xml:space="preserve">[Title/Abstract] OR </w:t>
      </w:r>
      <w:proofErr w:type="spellStart"/>
      <w:r w:rsidRPr="009D161E">
        <w:rPr>
          <w:rFonts w:asciiTheme="minorHAnsi" w:hAnsiTheme="minorHAnsi"/>
          <w:color w:val="000000"/>
          <w:szCs w:val="22"/>
        </w:rPr>
        <w:t>sandostatin</w:t>
      </w:r>
      <w:proofErr w:type="spellEnd"/>
      <w:r w:rsidRPr="009D161E">
        <w:rPr>
          <w:rFonts w:asciiTheme="minorHAnsi" w:hAnsiTheme="minorHAnsi"/>
          <w:color w:val="000000"/>
          <w:szCs w:val="22"/>
        </w:rPr>
        <w:t>[Title/Abstract])) OR "</w:t>
      </w:r>
      <w:proofErr w:type="spellStart"/>
      <w:r w:rsidRPr="009D161E">
        <w:rPr>
          <w:rFonts w:asciiTheme="minorHAnsi" w:hAnsiTheme="minorHAnsi"/>
          <w:color w:val="000000"/>
          <w:szCs w:val="22"/>
        </w:rPr>
        <w:t>Octreotide</w:t>
      </w:r>
      <w:proofErr w:type="spellEnd"/>
      <w:r w:rsidRPr="009D161E">
        <w:rPr>
          <w:rFonts w:asciiTheme="minorHAnsi" w:hAnsiTheme="minorHAnsi"/>
          <w:color w:val="000000"/>
          <w:szCs w:val="22"/>
        </w:rPr>
        <w:t>"[Mesh])) AND (((</w:t>
      </w:r>
      <w:proofErr w:type="spellStart"/>
      <w:r w:rsidRPr="009D161E">
        <w:rPr>
          <w:rFonts w:asciiTheme="minorHAnsi" w:hAnsiTheme="minorHAnsi"/>
          <w:color w:val="000000"/>
          <w:szCs w:val="22"/>
        </w:rPr>
        <w:t>Angiodysplasias</w:t>
      </w:r>
      <w:proofErr w:type="spellEnd"/>
      <w:r w:rsidRPr="009D161E">
        <w:rPr>
          <w:rFonts w:asciiTheme="minorHAnsi" w:hAnsiTheme="minorHAnsi"/>
          <w:color w:val="000000"/>
          <w:szCs w:val="22"/>
        </w:rPr>
        <w:t xml:space="preserve">[Title/Abstract] OR </w:t>
      </w:r>
      <w:proofErr w:type="spellStart"/>
      <w:r w:rsidRPr="009D161E">
        <w:rPr>
          <w:rFonts w:asciiTheme="minorHAnsi" w:hAnsiTheme="minorHAnsi"/>
          <w:color w:val="000000"/>
          <w:szCs w:val="22"/>
        </w:rPr>
        <w:t>angiodysplasia</w:t>
      </w:r>
      <w:proofErr w:type="spellEnd"/>
      <w:r w:rsidRPr="009D161E">
        <w:rPr>
          <w:rFonts w:asciiTheme="minorHAnsi" w:hAnsiTheme="minorHAnsi"/>
          <w:color w:val="000000"/>
          <w:szCs w:val="22"/>
        </w:rPr>
        <w:t xml:space="preserve">[Title/Abstract] OR vascular malformation[Title/Abstract] OR vascular malformations[Title/Abstract] OR </w:t>
      </w:r>
      <w:proofErr w:type="spellStart"/>
      <w:r w:rsidRPr="009D161E">
        <w:rPr>
          <w:rFonts w:asciiTheme="minorHAnsi" w:hAnsiTheme="minorHAnsi"/>
          <w:color w:val="000000"/>
          <w:szCs w:val="22"/>
        </w:rPr>
        <w:t>arteriovenous</w:t>
      </w:r>
      <w:proofErr w:type="spellEnd"/>
      <w:r w:rsidRPr="009D161E">
        <w:rPr>
          <w:rFonts w:asciiTheme="minorHAnsi" w:hAnsiTheme="minorHAnsi"/>
          <w:color w:val="000000"/>
          <w:szCs w:val="22"/>
        </w:rPr>
        <w:t xml:space="preserve"> malformation[Title/Abstract] OR </w:t>
      </w:r>
      <w:proofErr w:type="spellStart"/>
      <w:r w:rsidRPr="009D161E">
        <w:rPr>
          <w:rFonts w:asciiTheme="minorHAnsi" w:hAnsiTheme="minorHAnsi"/>
          <w:color w:val="000000"/>
          <w:szCs w:val="22"/>
        </w:rPr>
        <w:t>arteriovenous</w:t>
      </w:r>
      <w:proofErr w:type="spellEnd"/>
      <w:r w:rsidRPr="009D161E">
        <w:rPr>
          <w:rFonts w:asciiTheme="minorHAnsi" w:hAnsiTheme="minorHAnsi"/>
          <w:color w:val="000000"/>
          <w:szCs w:val="22"/>
        </w:rPr>
        <w:t xml:space="preserve"> malformations[Title/Abstract] OR </w:t>
      </w:r>
      <w:proofErr w:type="spellStart"/>
      <w:r w:rsidRPr="009D161E">
        <w:rPr>
          <w:rFonts w:asciiTheme="minorHAnsi" w:hAnsiTheme="minorHAnsi"/>
          <w:color w:val="000000"/>
          <w:szCs w:val="22"/>
        </w:rPr>
        <w:t>angioectasia</w:t>
      </w:r>
      <w:proofErr w:type="spellEnd"/>
      <w:r w:rsidRPr="009D161E">
        <w:rPr>
          <w:rFonts w:asciiTheme="minorHAnsi" w:hAnsiTheme="minorHAnsi"/>
          <w:color w:val="000000"/>
          <w:szCs w:val="22"/>
        </w:rPr>
        <w:t xml:space="preserve">[Title/Abstract] OR </w:t>
      </w:r>
      <w:proofErr w:type="spellStart"/>
      <w:r w:rsidRPr="009D161E">
        <w:rPr>
          <w:rFonts w:asciiTheme="minorHAnsi" w:hAnsiTheme="minorHAnsi"/>
          <w:color w:val="000000"/>
          <w:szCs w:val="22"/>
        </w:rPr>
        <w:t>angioectasias</w:t>
      </w:r>
      <w:proofErr w:type="spellEnd"/>
      <w:r w:rsidRPr="009D161E">
        <w:rPr>
          <w:rFonts w:asciiTheme="minorHAnsi" w:hAnsiTheme="minorHAnsi"/>
          <w:color w:val="000000"/>
          <w:szCs w:val="22"/>
        </w:rPr>
        <w:t xml:space="preserve">[Title/Abstract] OR vascular </w:t>
      </w:r>
      <w:proofErr w:type="spellStart"/>
      <w:r w:rsidRPr="009D161E">
        <w:rPr>
          <w:rFonts w:asciiTheme="minorHAnsi" w:hAnsiTheme="minorHAnsi"/>
          <w:color w:val="000000"/>
          <w:szCs w:val="22"/>
        </w:rPr>
        <w:t>ectasia</w:t>
      </w:r>
      <w:proofErr w:type="spellEnd"/>
      <w:r w:rsidRPr="009D161E">
        <w:rPr>
          <w:rFonts w:asciiTheme="minorHAnsi" w:hAnsiTheme="minorHAnsi"/>
          <w:color w:val="000000"/>
          <w:szCs w:val="22"/>
        </w:rPr>
        <w:t xml:space="preserve">[Title/Abstract] OR vascular </w:t>
      </w:r>
      <w:proofErr w:type="spellStart"/>
      <w:r w:rsidRPr="009D161E">
        <w:rPr>
          <w:rFonts w:asciiTheme="minorHAnsi" w:hAnsiTheme="minorHAnsi"/>
          <w:color w:val="000000"/>
          <w:szCs w:val="22"/>
        </w:rPr>
        <w:t>ectasias</w:t>
      </w:r>
      <w:proofErr w:type="spellEnd"/>
      <w:r w:rsidRPr="009D161E">
        <w:rPr>
          <w:rFonts w:asciiTheme="minorHAnsi" w:hAnsiTheme="minorHAnsi"/>
          <w:color w:val="000000"/>
          <w:szCs w:val="22"/>
        </w:rPr>
        <w:t>[Title/Abstract] OR vascular lesion[Title/Abstract] OR vascular lesions[Title/Abstract] OR vascular abnormalities[Title/Abstract] OR vascular abnormality[Title/Abstract] OR watermelon stomach[Title/Abstract] OR watermelon stomachs[Title/Abstract])) OR "</w:t>
      </w:r>
      <w:proofErr w:type="spellStart"/>
      <w:r w:rsidRPr="009D161E">
        <w:rPr>
          <w:rFonts w:asciiTheme="minorHAnsi" w:hAnsiTheme="minorHAnsi"/>
          <w:color w:val="000000"/>
          <w:szCs w:val="22"/>
        </w:rPr>
        <w:t>Angiodysplasia</w:t>
      </w:r>
      <w:proofErr w:type="spellEnd"/>
      <w:r w:rsidRPr="009D161E">
        <w:rPr>
          <w:rFonts w:asciiTheme="minorHAnsi" w:hAnsiTheme="minorHAnsi"/>
          <w:color w:val="000000"/>
          <w:szCs w:val="22"/>
        </w:rPr>
        <w:t>"[Mesh])</w:t>
      </w:r>
    </w:p>
    <w:p w:rsidR="006B173E" w:rsidRPr="009D161E" w:rsidRDefault="006B173E" w:rsidP="006B173E">
      <w:pPr>
        <w:spacing w:line="360" w:lineRule="auto"/>
        <w:ind w:firstLine="708"/>
        <w:rPr>
          <w:rFonts w:asciiTheme="minorHAnsi" w:hAnsiTheme="minorHAnsi" w:cstheme="majorHAnsi"/>
          <w:color w:val="000000"/>
          <w:szCs w:val="22"/>
        </w:rPr>
      </w:pPr>
      <w:r>
        <w:rPr>
          <w:rFonts w:asciiTheme="minorHAnsi" w:hAnsiTheme="minorHAnsi"/>
          <w:color w:val="000000"/>
          <w:szCs w:val="22"/>
        </w:rPr>
        <w:br w:type="column"/>
      </w:r>
    </w:p>
    <w:p w:rsidR="006B173E" w:rsidRPr="00FA1DEC" w:rsidRDefault="006B173E" w:rsidP="006B173E">
      <w:pPr>
        <w:spacing w:line="360" w:lineRule="auto"/>
        <w:jc w:val="both"/>
        <w:rPr>
          <w:rFonts w:asciiTheme="minorHAnsi" w:hAnsiTheme="minorHAnsi"/>
          <w:szCs w:val="22"/>
        </w:rPr>
      </w:pPr>
      <w:r w:rsidRPr="009C6739">
        <w:rPr>
          <w:rFonts w:asciiTheme="minorHAnsi" w:hAnsiTheme="minorHAnsi"/>
          <w:b/>
          <w:szCs w:val="22"/>
        </w:rPr>
        <w:t xml:space="preserve">Flow Diagram 1. </w:t>
      </w:r>
      <w:r>
        <w:rPr>
          <w:rFonts w:asciiTheme="minorHAnsi" w:hAnsiTheme="minorHAnsi"/>
          <w:szCs w:val="22"/>
        </w:rPr>
        <w:t>Study selection and obtained IPD.</w:t>
      </w:r>
    </w:p>
    <w:p w:rsidR="006B173E" w:rsidRPr="009D161E" w:rsidRDefault="009931E6" w:rsidP="006B173E">
      <w:pPr>
        <w:spacing w:line="480" w:lineRule="auto"/>
        <w:rPr>
          <w:rFonts w:asciiTheme="minorHAnsi" w:hAnsiTheme="minorHAnsi"/>
        </w:rPr>
      </w:pPr>
      <w:r>
        <w:rPr>
          <w:rFonts w:asciiTheme="minorHAnsi" w:hAnsiTheme="minorHAnsi"/>
          <w:noProof/>
          <w:lang w:val="nl-NL"/>
        </w:rPr>
        <w:pict>
          <v:shapetype id="_x0000_t202" coordsize="21600,21600" o:spt="202" path="m,l,21600r21600,l21600,xe">
            <v:stroke joinstyle="miter"/>
            <v:path gradientshapeok="t" o:connecttype="rect"/>
          </v:shapetype>
          <v:shape id="Text Box 48" o:spid="_x0000_s1053" type="#_x0000_t202" style="position:absolute;margin-left:235.9pt;margin-top:17.95pt;width:230.1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">
            <v:textbox>
              <w:txbxContent>
                <w:p w:rsidR="006B173E" w:rsidRPr="009D161E" w:rsidRDefault="006B173E" w:rsidP="006B173E">
                  <w:pPr>
                    <w:jc w:val="center"/>
                    <w:rPr>
                      <w:rFonts w:asciiTheme="majorHAnsi" w:hAnsiTheme="majorHAnsi"/>
                    </w:rPr>
                  </w:pPr>
                  <w:r>
                    <w:rPr>
                      <w:rFonts w:asciiTheme="majorHAnsi" w:hAnsiTheme="majorHAnsi"/>
                    </w:rPr>
                    <w:t>No. Studies identified through other sources</w:t>
                  </w:r>
                  <w:r w:rsidRPr="009D161E">
                    <w:rPr>
                      <w:rFonts w:asciiTheme="majorHAnsi" w:hAnsiTheme="majorHAnsi"/>
                    </w:rPr>
                    <w:t xml:space="preserve">: </w:t>
                  </w:r>
                  <w:r>
                    <w:rPr>
                      <w:rFonts w:asciiTheme="majorHAnsi" w:hAnsiTheme="majorHAnsi"/>
                      <w:b/>
                    </w:rPr>
                    <w:t>1</w:t>
                  </w:r>
                </w:p>
                <w:p w:rsidR="006B173E" w:rsidRPr="00256868" w:rsidRDefault="006B173E" w:rsidP="006B173E"/>
              </w:txbxContent>
            </v:textbox>
          </v:shape>
        </w:pict>
      </w:r>
      <w:r>
        <w:rPr>
          <w:rFonts w:asciiTheme="minorHAnsi" w:hAnsiTheme="minorHAnsi"/>
          <w:noProof/>
          <w:lang w:val="nl-NL"/>
        </w:rPr>
        <w:pict>
          <v:shape id="Text Box 50" o:spid="_x0000_s1052" type="#_x0000_t202" style="position:absolute;margin-left:-7.85pt;margin-top:17.95pt;width:219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">
            <v:textbox>
              <w:txbxContent>
                <w:p w:rsidR="006B173E" w:rsidRPr="009D161E" w:rsidRDefault="006B173E" w:rsidP="006B173E">
                  <w:pPr>
                    <w:jc w:val="center"/>
                    <w:rPr>
                      <w:rFonts w:asciiTheme="majorHAnsi" w:hAnsiTheme="majorHAnsi"/>
                    </w:rPr>
                  </w:pPr>
                  <w:r>
                    <w:rPr>
                      <w:rFonts w:asciiTheme="majorHAnsi" w:hAnsiTheme="majorHAnsi"/>
                    </w:rPr>
                    <w:t>No. Studies identified through search</w:t>
                  </w:r>
                  <w:r w:rsidRPr="009D161E">
                    <w:rPr>
                      <w:rFonts w:asciiTheme="majorHAnsi" w:hAnsiTheme="majorHAnsi"/>
                    </w:rPr>
                    <w:t xml:space="preserve">: </w:t>
                  </w:r>
                  <w:r>
                    <w:rPr>
                      <w:rFonts w:asciiTheme="majorHAnsi" w:hAnsiTheme="majorHAnsi"/>
                      <w:b/>
                    </w:rPr>
                    <w:t>248</w:t>
                  </w:r>
                </w:p>
              </w:txbxContent>
            </v:textbox>
          </v:shape>
        </w:pict>
      </w:r>
    </w:p>
    <w:p w:rsidR="006B173E" w:rsidRPr="009D161E" w:rsidRDefault="009931E6" w:rsidP="006B173E">
      <w:pPr>
        <w:spacing w:line="480" w:lineRule="auto"/>
        <w:rPr>
          <w:rFonts w:asciiTheme="minorHAnsi" w:hAnsiTheme="minorHAnsi"/>
          <w:b/>
        </w:rPr>
      </w:pPr>
      <w:r>
        <w:rPr>
          <w:rFonts w:asciiTheme="minorHAnsi" w:hAnsiTheme="minorHAnsi"/>
          <w:b/>
          <w:noProof/>
          <w:lang w:val="nl-NL"/>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 o:spid="_x0000_s1061" type="#_x0000_t34" style="position:absolute;margin-left:214.8pt;margin-top:9.7pt;width:28.8pt;height:13.4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">
            <v:stroke endarrow="block"/>
          </v:shape>
        </w:pict>
      </w:r>
      <w:r>
        <w:rPr>
          <w:rFonts w:asciiTheme="minorHAnsi" w:hAnsiTheme="minorHAnsi"/>
          <w:b/>
          <w:noProof/>
          <w:lang w:val="nl-NL"/>
        </w:rPr>
        <w:pict>
          <v:shape id="AutoShape 10" o:spid="_x0000_s1060" type="#_x0000_t34" style="position:absolute;margin-left:202.4pt;margin-top:10.8pt;width:28.8pt;height:11.3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">
            <v:stroke endarrow="block"/>
          </v:shape>
        </w:pict>
      </w:r>
    </w:p>
    <w:p w:rsidR="006B173E" w:rsidRPr="009D161E" w:rsidRDefault="009931E6" w:rsidP="006B173E">
      <w:pPr>
        <w:spacing w:line="480" w:lineRule="auto"/>
        <w:rPr>
          <w:rFonts w:asciiTheme="minorHAnsi" w:hAnsiTheme="minorHAnsi"/>
          <w:b/>
        </w:rPr>
      </w:pPr>
      <w:r>
        <w:rPr>
          <w:rFonts w:asciiTheme="minorHAnsi" w:hAnsiTheme="minorHAnsi"/>
          <w:b/>
          <w:noProof/>
          <w:lang w:val="nl-NL"/>
        </w:rPr>
        <w:pict>
          <v:shape id="Text Box 61" o:spid="_x0000_s1055" type="#_x0000_t202" style="position:absolute;margin-left:99.75pt;margin-top:4pt;width:244.1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">
            <v:textbox>
              <w:txbxContent>
                <w:p w:rsidR="006B173E" w:rsidRPr="001D5ED0" w:rsidRDefault="006B173E" w:rsidP="006B173E">
                  <w:pPr>
                    <w:jc w:val="center"/>
                    <w:rPr>
                      <w:rFonts w:asciiTheme="majorHAnsi" w:hAnsiTheme="majorHAnsi"/>
                      <w:b/>
                    </w:rPr>
                  </w:pPr>
                  <w:r>
                    <w:rPr>
                      <w:rFonts w:asciiTheme="majorHAnsi" w:hAnsiTheme="majorHAnsi"/>
                    </w:rPr>
                    <w:t xml:space="preserve">No. Studies after duplicates removed: </w:t>
                  </w:r>
                  <w:r>
                    <w:rPr>
                      <w:rFonts w:asciiTheme="majorHAnsi" w:hAnsiTheme="majorHAnsi"/>
                      <w:b/>
                    </w:rPr>
                    <w:t>181</w:t>
                  </w:r>
                </w:p>
              </w:txbxContent>
            </v:textbox>
          </v:shape>
        </w:pict>
      </w:r>
    </w:p>
    <w:p w:rsidR="006B173E" w:rsidRPr="009D161E" w:rsidRDefault="009931E6" w:rsidP="006B173E">
      <w:pPr>
        <w:spacing w:line="480" w:lineRule="auto"/>
        <w:rPr>
          <w:rFonts w:asciiTheme="minorHAnsi" w:hAnsiTheme="minorHAnsi"/>
          <w:b/>
        </w:rPr>
      </w:pPr>
      <w:r>
        <w:rPr>
          <w:rFonts w:asciiTheme="minorHAnsi" w:hAnsiTheme="minorHAnsi"/>
          <w:b/>
          <w:noProof/>
          <w:lang w:val="nl-NL"/>
        </w:rPr>
        <w:pict>
          <v:shape id="Text Box 65" o:spid="_x0000_s1057" type="#_x0000_t202" style="position:absolute;margin-left:355.15pt;margin-top:2.65pt;width:145.5pt;height:15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">
            <v:textbox>
              <w:txbxContent>
                <w:p w:rsidR="006B173E" w:rsidRDefault="006B173E" w:rsidP="006B173E">
                  <w:pPr>
                    <w:rPr>
                      <w:rFonts w:asciiTheme="majorHAnsi" w:hAnsiTheme="majorHAnsi"/>
                      <w:b/>
                    </w:rPr>
                  </w:pPr>
                  <w:r>
                    <w:rPr>
                      <w:rFonts w:asciiTheme="majorHAnsi" w:hAnsiTheme="majorHAnsi"/>
                    </w:rPr>
                    <w:t>No. Studies e</w:t>
                  </w:r>
                  <w:r w:rsidRPr="009D161E">
                    <w:rPr>
                      <w:rFonts w:asciiTheme="majorHAnsi" w:hAnsiTheme="majorHAnsi"/>
                    </w:rPr>
                    <w:t>xcluded</w:t>
                  </w:r>
                  <w:r>
                    <w:rPr>
                      <w:rFonts w:asciiTheme="majorHAnsi" w:hAnsiTheme="majorHAnsi"/>
                    </w:rPr>
                    <w:t xml:space="preserve">: </w:t>
                  </w:r>
                  <w:r>
                    <w:rPr>
                      <w:rFonts w:asciiTheme="majorHAnsi" w:hAnsiTheme="majorHAnsi"/>
                      <w:b/>
                    </w:rPr>
                    <w:t>172</w:t>
                  </w:r>
                </w:p>
                <w:p w:rsidR="006B173E" w:rsidRDefault="006B173E" w:rsidP="006B173E">
                  <w:pPr>
                    <w:rPr>
                      <w:rFonts w:asciiTheme="majorHAnsi" w:hAnsiTheme="majorHAnsi"/>
                      <w:b/>
                    </w:rPr>
                  </w:pPr>
                </w:p>
                <w:p w:rsidR="006B173E" w:rsidRDefault="006B173E" w:rsidP="006B173E">
                  <w:pPr>
                    <w:rPr>
                      <w:rFonts w:asciiTheme="majorHAnsi" w:hAnsiTheme="majorHAnsi"/>
                    </w:rPr>
                  </w:pPr>
                  <w:r w:rsidRPr="0016177E">
                    <w:rPr>
                      <w:rFonts w:asciiTheme="majorHAnsi" w:hAnsiTheme="majorHAnsi"/>
                    </w:rPr>
                    <w:t xml:space="preserve">No original </w:t>
                  </w:r>
                  <w:r>
                    <w:rPr>
                      <w:rFonts w:asciiTheme="majorHAnsi" w:hAnsiTheme="majorHAnsi"/>
                    </w:rPr>
                    <w:t>patient data</w:t>
                  </w:r>
                  <w:r w:rsidRPr="0016177E">
                    <w:rPr>
                      <w:rFonts w:asciiTheme="majorHAnsi" w:hAnsiTheme="majorHAnsi"/>
                    </w:rPr>
                    <w:t>:</w:t>
                  </w:r>
                  <w:r>
                    <w:rPr>
                      <w:rFonts w:asciiTheme="majorHAnsi" w:hAnsiTheme="majorHAnsi"/>
                    </w:rPr>
                    <w:t xml:space="preserve"> 22</w:t>
                  </w:r>
                </w:p>
                <w:p w:rsidR="006B173E" w:rsidRDefault="006B173E" w:rsidP="006B173E">
                  <w:pPr>
                    <w:rPr>
                      <w:rFonts w:asciiTheme="majorHAnsi" w:hAnsiTheme="majorHAnsi"/>
                    </w:rPr>
                  </w:pPr>
                  <w:r>
                    <w:rPr>
                      <w:rFonts w:asciiTheme="majorHAnsi" w:hAnsiTheme="majorHAnsi"/>
                    </w:rPr>
                    <w:t>Not about AD: 86</w:t>
                  </w:r>
                </w:p>
                <w:p w:rsidR="006B173E" w:rsidRDefault="006B173E" w:rsidP="006B173E">
                  <w:pPr>
                    <w:rPr>
                      <w:rFonts w:asciiTheme="majorHAnsi" w:hAnsiTheme="majorHAnsi"/>
                    </w:rPr>
                  </w:pPr>
                  <w:r>
                    <w:rPr>
                      <w:rFonts w:asciiTheme="majorHAnsi" w:hAnsiTheme="majorHAnsi"/>
                    </w:rPr>
                    <w:t>Case-reports: 24</w:t>
                  </w:r>
                </w:p>
                <w:p w:rsidR="006B173E" w:rsidRDefault="006B173E" w:rsidP="006B173E">
                  <w:pPr>
                    <w:rPr>
                      <w:rFonts w:asciiTheme="majorHAnsi" w:hAnsiTheme="majorHAnsi"/>
                    </w:rPr>
                  </w:pPr>
                  <w:r>
                    <w:rPr>
                      <w:rFonts w:asciiTheme="majorHAnsi" w:hAnsiTheme="majorHAnsi"/>
                    </w:rPr>
                    <w:t>Patients with LVAD’s: 3</w:t>
                  </w:r>
                </w:p>
                <w:p w:rsidR="006B173E" w:rsidRPr="0016177E" w:rsidRDefault="006B173E" w:rsidP="006B173E">
                  <w:pPr>
                    <w:rPr>
                      <w:rFonts w:asciiTheme="majorHAnsi" w:hAnsiTheme="majorHAnsi"/>
                      <w:b/>
                    </w:rPr>
                  </w:pPr>
                  <w:r>
                    <w:rPr>
                      <w:rFonts w:asciiTheme="majorHAnsi" w:hAnsiTheme="majorHAnsi"/>
                    </w:rPr>
                    <w:t>Not about SSA treatment: 10</w:t>
                  </w:r>
                </w:p>
                <w:p w:rsidR="006B173E" w:rsidRDefault="006B173E" w:rsidP="006B173E">
                  <w:pPr>
                    <w:rPr>
                      <w:rFonts w:asciiTheme="majorHAnsi" w:hAnsiTheme="majorHAnsi"/>
                    </w:rPr>
                  </w:pPr>
                  <w:r>
                    <w:rPr>
                      <w:rFonts w:asciiTheme="majorHAnsi" w:hAnsiTheme="majorHAnsi"/>
                    </w:rPr>
                    <w:t>No. of patients &lt;10: 14</w:t>
                  </w:r>
                </w:p>
                <w:p w:rsidR="006B173E" w:rsidRDefault="006B173E" w:rsidP="006B173E">
                  <w:pPr>
                    <w:rPr>
                      <w:rFonts w:asciiTheme="majorHAnsi" w:hAnsiTheme="majorHAnsi"/>
                    </w:rPr>
                  </w:pPr>
                  <w:r>
                    <w:rPr>
                      <w:rFonts w:asciiTheme="majorHAnsi" w:hAnsiTheme="majorHAnsi"/>
                    </w:rPr>
                    <w:t>Abstracts: 4</w:t>
                  </w:r>
                </w:p>
                <w:p w:rsidR="006B173E" w:rsidRDefault="006B173E" w:rsidP="006B173E">
                  <w:pPr>
                    <w:rPr>
                      <w:rFonts w:asciiTheme="majorHAnsi" w:hAnsiTheme="majorHAnsi"/>
                    </w:rPr>
                  </w:pPr>
                  <w:r>
                    <w:rPr>
                      <w:rFonts w:asciiTheme="majorHAnsi" w:hAnsiTheme="majorHAnsi"/>
                    </w:rPr>
                    <w:t>Animal studies: 8</w:t>
                  </w:r>
                </w:p>
                <w:p w:rsidR="006B173E" w:rsidRDefault="006B173E" w:rsidP="006B173E">
                  <w:pPr>
                    <w:rPr>
                      <w:rFonts w:asciiTheme="majorHAnsi" w:hAnsiTheme="majorHAnsi"/>
                    </w:rPr>
                  </w:pPr>
                  <w:r>
                    <w:rPr>
                      <w:rFonts w:asciiTheme="majorHAnsi" w:hAnsiTheme="majorHAnsi"/>
                    </w:rPr>
                    <w:t>No full-text available: 1</w:t>
                  </w:r>
                </w:p>
                <w:p w:rsidR="006B173E" w:rsidRPr="009D161E" w:rsidRDefault="006B173E" w:rsidP="006B173E">
                  <w:pPr>
                    <w:rPr>
                      <w:rFonts w:asciiTheme="majorHAnsi" w:hAnsiTheme="majorHAnsi"/>
                    </w:rPr>
                  </w:pPr>
                  <w:r w:rsidRPr="009D161E">
                    <w:rPr>
                      <w:rFonts w:asciiTheme="majorHAnsi" w:hAnsiTheme="majorHAnsi"/>
                    </w:rPr>
                    <w:tab/>
                  </w:r>
                </w:p>
              </w:txbxContent>
            </v:textbox>
          </v:shape>
        </w:pict>
      </w:r>
      <w:r>
        <w:rPr>
          <w:rFonts w:asciiTheme="minorHAnsi" w:hAnsiTheme="minorHAnsi"/>
          <w:b/>
          <w:noProof/>
          <w:lang w:val="nl-NL"/>
        </w:rPr>
        <w:pict>
          <v:shape id="_x0000_s1058" type="#_x0000_t202" style="position:absolute;margin-left:99.75pt;margin-top:25.9pt;width:244.1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">
            <v:textbox>
              <w:txbxContent>
                <w:p w:rsidR="006B173E" w:rsidRPr="006D42C5" w:rsidRDefault="006B173E" w:rsidP="006B173E">
                  <w:pPr>
                    <w:jc w:val="center"/>
                    <w:rPr>
                      <w:rFonts w:asciiTheme="majorHAnsi" w:hAnsiTheme="majorHAnsi"/>
                      <w:b/>
                      <w:lang w:val="en-US"/>
                    </w:rPr>
                  </w:pPr>
                  <w:r w:rsidRPr="006D42C5">
                    <w:rPr>
                      <w:rFonts w:asciiTheme="majorHAnsi" w:hAnsiTheme="majorHAnsi"/>
                      <w:lang w:val="en-US"/>
                    </w:rPr>
                    <w:t xml:space="preserve">No. Studies </w:t>
                  </w:r>
                  <w:r>
                    <w:rPr>
                      <w:rFonts w:asciiTheme="majorHAnsi" w:hAnsiTheme="majorHAnsi"/>
                      <w:lang w:val="en-US"/>
                    </w:rPr>
                    <w:t>screened for eligibility</w:t>
                  </w:r>
                  <w:r w:rsidRPr="006D42C5">
                    <w:rPr>
                      <w:rFonts w:asciiTheme="majorHAnsi" w:hAnsiTheme="majorHAnsi"/>
                      <w:lang w:val="en-US"/>
                    </w:rPr>
                    <w:t xml:space="preserve">: </w:t>
                  </w:r>
                  <w:r>
                    <w:rPr>
                      <w:rFonts w:asciiTheme="majorHAnsi" w:hAnsiTheme="majorHAnsi"/>
                      <w:b/>
                      <w:lang w:val="en-US"/>
                    </w:rPr>
                    <w:t>181</w:t>
                  </w:r>
                </w:p>
              </w:txbxContent>
            </v:textbox>
          </v:shape>
        </w:pict>
      </w:r>
      <w:r>
        <w:rPr>
          <w:rFonts w:asciiTheme="minorHAnsi" w:hAnsiTheme="minorHAnsi"/>
          <w:b/>
          <w:noProof/>
          <w:lang w:val="nl-NL"/>
        </w:rPr>
        <w:pict>
          <v:shapetype id="_x0000_t32" coordsize="21600,21600" o:spt="32" o:oned="t" path="m,l21600,21600e" filled="f">
            <v:path arrowok="t" fillok="f" o:connecttype="none"/>
            <o:lock v:ext="edit" shapetype="t"/>
          </v:shapetype>
          <v:shape id="AutoShape 62" o:spid="_x0000_s1056" type="#_x0000_t32" style="position:absolute;margin-left:210.75pt;margin-top:14.3pt;width:23.25pt;height:0;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">
            <v:stroke endarrow="block"/>
          </v:shape>
        </w:pict>
      </w:r>
    </w:p>
    <w:p w:rsidR="006B173E" w:rsidRPr="009D161E" w:rsidRDefault="009931E6" w:rsidP="006B173E">
      <w:pPr>
        <w:spacing w:line="480" w:lineRule="auto"/>
        <w:rPr>
          <w:rFonts w:asciiTheme="minorHAnsi" w:hAnsiTheme="minorHAnsi"/>
          <w:b/>
        </w:rPr>
      </w:pPr>
      <w:r>
        <w:rPr>
          <w:rFonts w:asciiTheme="minorHAnsi" w:hAnsiTheme="minorHAnsi"/>
          <w:b/>
          <w:noProof/>
          <w:lang w:val="nl-NL"/>
        </w:rPr>
        <w:pict>
          <v:shape id="AutoShape 9" o:spid="_x0000_s1059" type="#_x0000_t34" style="position:absolute;margin-left:200.3pt;margin-top:46.65pt;width:44.25pt;height:.0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" adj="10788">
            <v:stroke endarrow="block"/>
          </v:shape>
        </w:pict>
      </w:r>
    </w:p>
    <w:p w:rsidR="006B173E" w:rsidRPr="009D161E" w:rsidRDefault="009931E6" w:rsidP="006B173E">
      <w:pPr>
        <w:spacing w:line="480" w:lineRule="auto"/>
        <w:rPr>
          <w:rFonts w:asciiTheme="minorHAnsi" w:hAnsiTheme="minorHAnsi"/>
          <w:b/>
        </w:rPr>
      </w:pPr>
      <w:r>
        <w:rPr>
          <w:rFonts w:asciiTheme="minorHAnsi" w:hAnsiTheme="minorHAnsi"/>
          <w:b/>
          <w:noProof/>
          <w:lang w:val="nl-NL"/>
        </w:rPr>
        <w:pict>
          <v:shape id="AutoShape 56" o:spid="_x0000_s1054" type="#_x0000_t32" style="position:absolute;margin-left:222.4pt;margin-top:18.7pt;width:132.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">
            <v:stroke endarrow="block"/>
          </v:shape>
        </w:pict>
      </w:r>
    </w:p>
    <w:p w:rsidR="006B173E" w:rsidRPr="009D161E" w:rsidRDefault="009931E6" w:rsidP="006B173E">
      <w:pPr>
        <w:spacing w:line="480" w:lineRule="auto"/>
        <w:rPr>
          <w:rFonts w:asciiTheme="minorHAnsi" w:hAnsiTheme="minorHAnsi"/>
          <w:b/>
        </w:rPr>
      </w:pPr>
      <w:r>
        <w:rPr>
          <w:rFonts w:asciiTheme="minorHAnsi" w:hAnsiTheme="minorHAnsi"/>
          <w:b/>
          <w:noProof/>
          <w:lang w:val="nl-NL"/>
        </w:rPr>
        <w:pict>
          <v:shape id="_x0000_s1062" type="#_x0000_t202" style="position:absolute;margin-left:99.75pt;margin-top:15.1pt;width:244.1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">
            <v:textbox>
              <w:txbxContent>
                <w:p w:rsidR="006B173E" w:rsidRPr="006D42C5" w:rsidRDefault="006B173E" w:rsidP="006B173E">
                  <w:pPr>
                    <w:jc w:val="center"/>
                    <w:rPr>
                      <w:rFonts w:asciiTheme="majorHAnsi" w:hAnsiTheme="majorHAnsi"/>
                      <w:b/>
                      <w:lang w:val="en-US"/>
                    </w:rPr>
                  </w:pPr>
                  <w:r w:rsidRPr="006D42C5">
                    <w:rPr>
                      <w:rFonts w:asciiTheme="majorHAnsi" w:hAnsiTheme="majorHAnsi"/>
                      <w:lang w:val="en-US"/>
                    </w:rPr>
                    <w:t xml:space="preserve">No. Studies </w:t>
                  </w:r>
                  <w:r>
                    <w:rPr>
                      <w:rFonts w:asciiTheme="majorHAnsi" w:hAnsiTheme="majorHAnsi"/>
                      <w:lang w:val="en-US"/>
                    </w:rPr>
                    <w:t>for which IPD were sought</w:t>
                  </w:r>
                  <w:r w:rsidRPr="006D42C5">
                    <w:rPr>
                      <w:rFonts w:asciiTheme="majorHAnsi" w:hAnsiTheme="majorHAnsi"/>
                      <w:lang w:val="en-US"/>
                    </w:rPr>
                    <w:t xml:space="preserve">: </w:t>
                  </w:r>
                  <w:r>
                    <w:rPr>
                      <w:rFonts w:asciiTheme="majorHAnsi" w:hAnsiTheme="majorHAnsi"/>
                      <w:b/>
                      <w:lang w:val="en-US"/>
                    </w:rPr>
                    <w:t>9</w:t>
                  </w:r>
                </w:p>
              </w:txbxContent>
            </v:textbox>
          </v:shape>
        </w:pict>
      </w:r>
    </w:p>
    <w:p w:rsidR="006B173E" w:rsidRDefault="006B173E" w:rsidP="006B173E">
      <w:pPr>
        <w:rPr>
          <w:rFonts w:asciiTheme="minorHAnsi" w:hAnsiTheme="minorHAnsi" w:cs="Calibri"/>
          <w:szCs w:val="22"/>
        </w:rPr>
      </w:pPr>
    </w:p>
    <w:p w:rsidR="006B173E" w:rsidRDefault="009931E6" w:rsidP="006B173E">
      <w:pPr>
        <w:rPr>
          <w:rFonts w:asciiTheme="minorHAnsi" w:hAnsiTheme="minorHAnsi" w:cs="Calibri"/>
          <w:szCs w:val="22"/>
        </w:rPr>
      </w:pPr>
      <w:r>
        <w:rPr>
          <w:rFonts w:asciiTheme="minorHAnsi" w:hAnsiTheme="minorHAnsi" w:cs="Calibri"/>
          <w:noProof/>
          <w:szCs w:val="22"/>
          <w:lang w:val="nl-NL"/>
        </w:rPr>
        <w:pict>
          <v:shape id="AutoShape 16" o:spid="_x0000_s1066" type="#_x0000_t34" style="position:absolute;margin-left:163.5pt;margin-top:4.5pt;width:63.1pt;height:54.7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">
            <v:stroke endarrow="block"/>
          </v:shape>
        </w:pict>
      </w:r>
      <w:r>
        <w:rPr>
          <w:rFonts w:asciiTheme="minorHAnsi" w:hAnsiTheme="minorHAnsi" w:cs="Calibri"/>
          <w:noProof/>
          <w:szCs w:val="22"/>
          <w:lang w:val="nl-NL"/>
        </w:rPr>
        <w:pict>
          <v:shape id="AutoShape 15" o:spid="_x0000_s1065" type="#_x0000_t34" style="position:absolute;margin-left:216.4pt;margin-top:6.4pt;width:63.1pt;height:50.95pt;rotation:9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">
            <v:stroke endarrow="block"/>
          </v:shape>
        </w:pict>
      </w:r>
    </w:p>
    <w:p w:rsidR="006B173E" w:rsidRDefault="006B173E" w:rsidP="006B173E">
      <w:pPr>
        <w:rPr>
          <w:rFonts w:asciiTheme="minorHAnsi" w:hAnsiTheme="minorHAnsi" w:cs="Calibri"/>
          <w:szCs w:val="22"/>
        </w:rPr>
      </w:pPr>
    </w:p>
    <w:p w:rsidR="006B173E" w:rsidRPr="009D161E" w:rsidRDefault="009931E6" w:rsidP="006B173E">
      <w:pPr>
        <w:spacing w:line="360" w:lineRule="auto"/>
        <w:rPr>
          <w:rFonts w:asciiTheme="minorHAnsi" w:hAnsiTheme="minorHAnsi" w:cstheme="majorHAnsi"/>
          <w:color w:val="000000"/>
          <w:szCs w:val="22"/>
        </w:rPr>
      </w:pPr>
      <w:r w:rsidRPr="009931E6">
        <w:rPr>
          <w:rFonts w:asciiTheme="minorHAnsi" w:hAnsiTheme="minorHAnsi" w:cs="Calibri"/>
          <w:noProof/>
          <w:szCs w:val="22"/>
          <w:lang w:val="nl-NL"/>
        </w:rPr>
        <w:pict>
          <v:shape id="_x0000_s1069" type="#_x0000_t202" style="position:absolute;margin-left:-7.85pt;margin-top:187.3pt;width:223.5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">
            <v:textbox>
              <w:txbxContent>
                <w:p w:rsidR="006B173E" w:rsidRDefault="006B173E" w:rsidP="006B173E">
                  <w:pPr>
                    <w:rPr>
                      <w:rFonts w:asciiTheme="majorHAnsi" w:hAnsiTheme="majorHAnsi"/>
                      <w:b/>
                      <w:lang w:val="en-US"/>
                    </w:rPr>
                  </w:pPr>
                  <w:r>
                    <w:rPr>
                      <w:rFonts w:asciiTheme="majorHAnsi" w:hAnsiTheme="majorHAnsi"/>
                      <w:b/>
                      <w:lang w:val="en-US"/>
                    </w:rPr>
                    <w:t>Analyzed IPD data</w:t>
                  </w:r>
                </w:p>
                <w:p w:rsidR="006B173E" w:rsidRPr="00741D81" w:rsidRDefault="006B173E" w:rsidP="006B173E">
                  <w:pPr>
                    <w:rPr>
                      <w:rFonts w:asciiTheme="majorHAnsi" w:hAnsiTheme="majorHAnsi"/>
                      <w:lang w:val="en-US"/>
                    </w:rPr>
                  </w:pPr>
                  <w:r>
                    <w:rPr>
                      <w:rFonts w:asciiTheme="majorHAnsi" w:hAnsiTheme="majorHAnsi"/>
                      <w:lang w:val="en-US"/>
                    </w:rPr>
                    <w:t xml:space="preserve">       No. studies </w:t>
                  </w:r>
                  <w:r w:rsidRPr="00741D81">
                    <w:rPr>
                      <w:rFonts w:asciiTheme="majorHAnsi" w:hAnsiTheme="majorHAnsi"/>
                      <w:lang w:val="en-US"/>
                    </w:rPr>
                    <w:t xml:space="preserve">included in the analysis: </w:t>
                  </w:r>
                  <w:r w:rsidRPr="00741D81">
                    <w:rPr>
                      <w:rFonts w:asciiTheme="majorHAnsi" w:hAnsiTheme="majorHAnsi"/>
                      <w:b/>
                      <w:lang w:val="en-US"/>
                    </w:rPr>
                    <w:t>6</w:t>
                  </w:r>
                </w:p>
                <w:p w:rsidR="006B173E" w:rsidRPr="000F6F69" w:rsidRDefault="006B173E" w:rsidP="006B173E">
                  <w:pPr>
                    <w:rPr>
                      <w:rFonts w:asciiTheme="majorHAnsi" w:hAnsiTheme="majorHAnsi"/>
                      <w:lang w:val="en-US"/>
                    </w:rPr>
                  </w:pPr>
                  <w:r w:rsidRPr="00741D81">
                    <w:rPr>
                      <w:lang w:val="en-US"/>
                    </w:rPr>
                    <w:t xml:space="preserve">      </w:t>
                  </w:r>
                  <w:r w:rsidRPr="00741D81">
                    <w:rPr>
                      <w:rFonts w:asciiTheme="majorHAnsi" w:hAnsiTheme="majorHAnsi"/>
                      <w:lang w:val="en-US"/>
                    </w:rPr>
                    <w:t xml:space="preserve">No. participants in </w:t>
                  </w:r>
                  <w:r w:rsidRPr="000C7C3C">
                    <w:rPr>
                      <w:rFonts w:asciiTheme="majorHAnsi" w:hAnsiTheme="majorHAnsi"/>
                      <w:lang w:val="en-US"/>
                    </w:rPr>
                    <w:t xml:space="preserve">analysis: </w:t>
                  </w:r>
                  <w:r w:rsidR="000C7C3C" w:rsidRPr="000C7C3C">
                    <w:rPr>
                      <w:rFonts w:asciiTheme="majorHAnsi" w:hAnsiTheme="majorHAnsi"/>
                      <w:b/>
                      <w:lang w:val="en-US"/>
                    </w:rPr>
                    <w:t>138</w:t>
                  </w:r>
                </w:p>
              </w:txbxContent>
            </v:textbox>
          </v:shape>
        </w:pict>
      </w:r>
      <w:r w:rsidRPr="009931E6">
        <w:rPr>
          <w:rFonts w:asciiTheme="minorHAnsi" w:hAnsiTheme="minorHAnsi" w:cs="Calibri"/>
          <w:noProof/>
          <w:szCs w:val="22"/>
          <w:lang w:val="nl-NL"/>
        </w:rPr>
        <w:pict>
          <v:shape id="AutoShape 24" o:spid="_x0000_s1074" type="#_x0000_t32" style="position:absolute;margin-left:99.75pt;margin-top:174.6pt;width:0;height:1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">
            <v:stroke endarrow="block"/>
          </v:shape>
        </w:pict>
      </w:r>
      <w:r w:rsidRPr="009931E6">
        <w:rPr>
          <w:rFonts w:asciiTheme="minorHAnsi" w:hAnsiTheme="minorHAnsi" w:cs="Calibri"/>
          <w:noProof/>
          <w:szCs w:val="22"/>
          <w:lang w:val="nl-NL"/>
        </w:rPr>
        <w:pict>
          <v:shape id="AutoShape 20" o:spid="_x0000_s1070" type="#_x0000_t32" style="position:absolute;margin-left:99.75pt;margin-top:82.3pt;width:0;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">
            <v:stroke endarrow="block"/>
          </v:shape>
        </w:pict>
      </w:r>
      <w:r w:rsidRPr="009931E6">
        <w:rPr>
          <w:rFonts w:asciiTheme="minorHAnsi" w:hAnsiTheme="minorHAnsi" w:cs="Calibri"/>
          <w:noProof/>
          <w:szCs w:val="22"/>
          <w:lang w:val="nl-NL"/>
        </w:rPr>
        <w:pict>
          <v:shape id="_x0000_s1073" type="#_x0000_t202" style="position:absolute;margin-left:-7.85pt;margin-top:114.7pt;width:223.5pt;height:6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">
            <v:textbox>
              <w:txbxContent>
                <w:p w:rsidR="006B173E" w:rsidRDefault="006B173E" w:rsidP="006B173E">
                  <w:pPr>
                    <w:rPr>
                      <w:rFonts w:asciiTheme="majorHAnsi" w:hAnsiTheme="majorHAnsi"/>
                      <w:lang w:val="en-US"/>
                    </w:rPr>
                  </w:pPr>
                  <w:r>
                    <w:rPr>
                      <w:rFonts w:asciiTheme="majorHAnsi" w:hAnsiTheme="majorHAnsi"/>
                      <w:lang w:val="en-US"/>
                    </w:rPr>
                    <w:t>N</w:t>
                  </w:r>
                  <w:r w:rsidRPr="0027396B">
                    <w:rPr>
                      <w:rFonts w:asciiTheme="majorHAnsi" w:hAnsiTheme="majorHAnsi"/>
                      <w:lang w:val="en-US"/>
                    </w:rPr>
                    <w:t xml:space="preserve">o. </w:t>
                  </w:r>
                  <w:r>
                    <w:rPr>
                      <w:rFonts w:asciiTheme="majorHAnsi" w:hAnsiTheme="majorHAnsi"/>
                      <w:lang w:val="en-US"/>
                    </w:rPr>
                    <w:t>P</w:t>
                  </w:r>
                  <w:r w:rsidRPr="0027396B">
                    <w:rPr>
                      <w:rFonts w:asciiTheme="majorHAnsi" w:hAnsiTheme="majorHAnsi"/>
                      <w:lang w:val="en-US"/>
                    </w:rPr>
                    <w:t>atients</w:t>
                  </w:r>
                  <w:r>
                    <w:rPr>
                      <w:rFonts w:asciiTheme="majorHAnsi" w:hAnsiTheme="majorHAnsi"/>
                      <w:lang w:val="en-US"/>
                    </w:rPr>
                    <w:t xml:space="preserve"> excluded based on</w:t>
                  </w:r>
                  <w:r w:rsidRPr="0027396B">
                    <w:rPr>
                      <w:rFonts w:asciiTheme="majorHAnsi" w:hAnsiTheme="majorHAnsi"/>
                      <w:lang w:val="en-US"/>
                    </w:rPr>
                    <w:t>:</w:t>
                  </w:r>
                </w:p>
                <w:p w:rsidR="006B173E" w:rsidRDefault="006B173E" w:rsidP="006B173E">
                  <w:pPr>
                    <w:rPr>
                      <w:rFonts w:asciiTheme="majorHAnsi" w:hAnsiTheme="majorHAnsi"/>
                      <w:lang w:val="en-US"/>
                    </w:rPr>
                  </w:pPr>
                  <w:r>
                    <w:rPr>
                      <w:rFonts w:asciiTheme="majorHAnsi" w:hAnsiTheme="majorHAnsi"/>
                      <w:lang w:val="en-US"/>
                    </w:rPr>
                    <w:t xml:space="preserve">       No RBC transfusions at baseline: </w:t>
                  </w:r>
                  <w:r w:rsidRPr="00D269E2">
                    <w:rPr>
                      <w:rFonts w:asciiTheme="majorHAnsi" w:hAnsiTheme="majorHAnsi"/>
                      <w:b/>
                      <w:lang w:val="en-US"/>
                    </w:rPr>
                    <w:t>37</w:t>
                  </w:r>
                </w:p>
                <w:p w:rsidR="006B173E" w:rsidRPr="00D269E2" w:rsidRDefault="006B173E" w:rsidP="006B173E">
                  <w:pPr>
                    <w:rPr>
                      <w:rFonts w:asciiTheme="majorHAnsi" w:hAnsiTheme="majorHAnsi"/>
                      <w:b/>
                      <w:lang w:val="en-US"/>
                    </w:rPr>
                  </w:pPr>
                  <w:r>
                    <w:rPr>
                      <w:rFonts w:asciiTheme="majorHAnsi" w:hAnsiTheme="majorHAnsi"/>
                      <w:lang w:val="en-US"/>
                    </w:rPr>
                    <w:t xml:space="preserve">       Unknown cause OGIB: </w:t>
                  </w:r>
                  <w:r w:rsidRPr="00D269E2">
                    <w:rPr>
                      <w:rFonts w:asciiTheme="majorHAnsi" w:hAnsiTheme="majorHAnsi"/>
                      <w:b/>
                      <w:lang w:val="en-US"/>
                    </w:rPr>
                    <w:t>2</w:t>
                  </w:r>
                </w:p>
                <w:p w:rsidR="006B173E" w:rsidRPr="00D269E2" w:rsidRDefault="006B173E" w:rsidP="006B173E">
                  <w:pPr>
                    <w:rPr>
                      <w:rFonts w:asciiTheme="majorHAnsi" w:hAnsiTheme="majorHAnsi"/>
                      <w:b/>
                      <w:lang w:val="en-US"/>
                    </w:rPr>
                  </w:pPr>
                  <w:r>
                    <w:rPr>
                      <w:rFonts w:asciiTheme="majorHAnsi" w:hAnsiTheme="majorHAnsi"/>
                      <w:lang w:val="en-US"/>
                    </w:rPr>
                    <w:t xml:space="preserve">       Other cause than AD bleeding: </w:t>
                  </w:r>
                  <w:r w:rsidRPr="00D269E2">
                    <w:rPr>
                      <w:rFonts w:asciiTheme="majorHAnsi" w:hAnsiTheme="majorHAnsi"/>
                      <w:b/>
                      <w:lang w:val="en-US"/>
                    </w:rPr>
                    <w:t>5</w:t>
                  </w:r>
                </w:p>
                <w:p w:rsidR="006B173E" w:rsidRPr="006D42C5" w:rsidRDefault="006B173E" w:rsidP="006B173E">
                  <w:pPr>
                    <w:rPr>
                      <w:lang w:val="en-US"/>
                    </w:rPr>
                  </w:pPr>
                </w:p>
              </w:txbxContent>
            </v:textbox>
          </v:shape>
        </w:pict>
      </w:r>
      <w:r w:rsidRPr="009931E6">
        <w:rPr>
          <w:rFonts w:asciiTheme="minorHAnsi" w:hAnsiTheme="minorHAnsi" w:cs="Calibri"/>
          <w:noProof/>
          <w:szCs w:val="22"/>
          <w:lang w:val="nl-NL"/>
        </w:rPr>
        <w:pict>
          <v:shape id="AutoShape 22" o:spid="_x0000_s1072" type="#_x0000_t32" style="position:absolute;margin-left:355.2pt;margin-top:174.95pt;width:0;height:1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">
            <v:stroke endarrow="block"/>
          </v:shape>
        </w:pict>
      </w:r>
      <w:r w:rsidRPr="009931E6">
        <w:rPr>
          <w:rFonts w:asciiTheme="minorHAnsi" w:hAnsiTheme="minorHAnsi" w:cs="Calibri"/>
          <w:noProof/>
          <w:szCs w:val="22"/>
          <w:lang w:val="nl-NL"/>
        </w:rPr>
        <w:pict>
          <v:shape id="AutoShape 21" o:spid="_x0000_s1071" type="#_x0000_t32" style="position:absolute;margin-left:355.15pt;margin-top:98.05pt;width:.05pt;height:1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">
            <v:stroke endarrow="block"/>
          </v:shape>
        </w:pict>
      </w:r>
      <w:r w:rsidRPr="009931E6">
        <w:rPr>
          <w:rFonts w:asciiTheme="minorHAnsi" w:hAnsiTheme="minorHAnsi" w:cs="Calibri"/>
          <w:noProof/>
          <w:szCs w:val="22"/>
          <w:lang w:val="nl-NL"/>
        </w:rPr>
        <w:pict>
          <v:shape id="_x0000_s1067" type="#_x0000_t202" style="position:absolute;margin-left:242.55pt;margin-top:114.7pt;width:234.85pt;height:6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">
            <v:textbox>
              <w:txbxContent>
                <w:p w:rsidR="006B173E" w:rsidRPr="00E354BF" w:rsidRDefault="006B173E" w:rsidP="006B173E">
                  <w:pPr>
                    <w:rPr>
                      <w:rFonts w:asciiTheme="majorHAnsi" w:hAnsiTheme="majorHAnsi"/>
                      <w:b/>
                      <w:lang w:val="en-US"/>
                    </w:rPr>
                  </w:pPr>
                  <w:r w:rsidRPr="006D42C5">
                    <w:rPr>
                      <w:rFonts w:asciiTheme="majorHAnsi" w:hAnsiTheme="majorHAnsi"/>
                      <w:lang w:val="en-US"/>
                    </w:rPr>
                    <w:t>No</w:t>
                  </w:r>
                  <w:r w:rsidRPr="0027396B">
                    <w:rPr>
                      <w:rFonts w:asciiTheme="majorHAnsi" w:hAnsiTheme="majorHAnsi"/>
                      <w:lang w:val="en-US"/>
                    </w:rPr>
                    <w:t xml:space="preserve">. Studies for which </w:t>
                  </w:r>
                  <w:r>
                    <w:rPr>
                      <w:rFonts w:asciiTheme="majorHAnsi" w:hAnsiTheme="majorHAnsi"/>
                      <w:lang w:val="en-US"/>
                    </w:rPr>
                    <w:t xml:space="preserve">subtracted individual </w:t>
                  </w:r>
                  <w:r w:rsidRPr="0027396B">
                    <w:rPr>
                      <w:rFonts w:asciiTheme="majorHAnsi" w:hAnsiTheme="majorHAnsi"/>
                      <w:lang w:val="en-US"/>
                    </w:rPr>
                    <w:t xml:space="preserve">data were available: </w:t>
                  </w:r>
                  <w:r w:rsidRPr="00E354BF">
                    <w:rPr>
                      <w:rFonts w:asciiTheme="majorHAnsi" w:hAnsiTheme="majorHAnsi"/>
                      <w:b/>
                      <w:lang w:val="en-US"/>
                    </w:rPr>
                    <w:t>2</w:t>
                  </w:r>
                </w:p>
                <w:p w:rsidR="006B173E" w:rsidRDefault="006B173E" w:rsidP="006B173E">
                  <w:pPr>
                    <w:ind w:firstLine="708"/>
                    <w:rPr>
                      <w:rFonts w:asciiTheme="majorHAnsi" w:hAnsiTheme="majorHAnsi"/>
                      <w:lang w:val="en-US"/>
                    </w:rPr>
                  </w:pPr>
                  <w:r>
                    <w:rPr>
                      <w:rFonts w:asciiTheme="majorHAnsi" w:hAnsiTheme="majorHAnsi"/>
                      <w:lang w:val="en-US"/>
                    </w:rPr>
                    <w:t>Excluded study: no IPD in published data</w:t>
                  </w:r>
                </w:p>
                <w:p w:rsidR="006B173E" w:rsidRPr="00DF2697" w:rsidRDefault="006B173E" w:rsidP="006B173E">
                  <w:pPr>
                    <w:ind w:firstLine="708"/>
                    <w:rPr>
                      <w:rFonts w:asciiTheme="majorHAnsi" w:hAnsiTheme="majorHAnsi"/>
                      <w:b/>
                      <w:lang w:val="en-US"/>
                    </w:rPr>
                  </w:pPr>
                  <w:r w:rsidRPr="0027396B">
                    <w:rPr>
                      <w:rFonts w:asciiTheme="majorHAnsi" w:hAnsiTheme="majorHAnsi"/>
                      <w:lang w:val="en-US"/>
                    </w:rPr>
                    <w:t>No. patients</w:t>
                  </w:r>
                  <w:r w:rsidR="002B6FF2">
                    <w:rPr>
                      <w:rFonts w:asciiTheme="majorHAnsi" w:hAnsiTheme="majorHAnsi"/>
                      <w:lang w:val="en-US"/>
                    </w:rPr>
                    <w:t xml:space="preserve"> excluded</w:t>
                  </w:r>
                  <w:r w:rsidRPr="0027396B">
                    <w:rPr>
                      <w:rFonts w:asciiTheme="majorHAnsi" w:hAnsiTheme="majorHAnsi"/>
                      <w:lang w:val="en-US"/>
                    </w:rPr>
                    <w:t xml:space="preserve">: </w:t>
                  </w:r>
                  <w:r w:rsidR="002B6FF2">
                    <w:rPr>
                      <w:rFonts w:asciiTheme="majorHAnsi" w:hAnsiTheme="majorHAnsi"/>
                      <w:b/>
                      <w:lang w:val="en-US"/>
                    </w:rPr>
                    <w:t>32</w:t>
                  </w:r>
                </w:p>
                <w:p w:rsidR="006B173E" w:rsidRPr="006D42C5" w:rsidRDefault="006B173E" w:rsidP="006B173E">
                  <w:pPr>
                    <w:rPr>
                      <w:lang w:val="en-US"/>
                    </w:rPr>
                  </w:pPr>
                </w:p>
              </w:txbxContent>
            </v:textbox>
          </v:shape>
        </w:pict>
      </w:r>
      <w:r w:rsidRPr="009931E6">
        <w:rPr>
          <w:rFonts w:asciiTheme="minorHAnsi" w:hAnsiTheme="minorHAnsi" w:cs="Calibri"/>
          <w:noProof/>
          <w:szCs w:val="22"/>
          <w:lang w:val="nl-NL"/>
        </w:rPr>
        <w:pict>
          <v:shape id="_x0000_s1068" type="#_x0000_t202" style="position:absolute;margin-left:242.55pt;margin-top:187.3pt;width:234.85pt;height:4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">
            <v:textbox>
              <w:txbxContent>
                <w:p w:rsidR="006B173E" w:rsidRPr="00E978D3" w:rsidRDefault="006B173E" w:rsidP="006B173E">
                  <w:pPr>
                    <w:rPr>
                      <w:rFonts w:asciiTheme="majorHAnsi" w:hAnsiTheme="majorHAnsi"/>
                      <w:b/>
                      <w:lang w:val="en-US"/>
                    </w:rPr>
                  </w:pPr>
                  <w:r>
                    <w:rPr>
                      <w:rFonts w:asciiTheme="majorHAnsi" w:hAnsiTheme="majorHAnsi"/>
                      <w:b/>
                      <w:lang w:val="en-US"/>
                    </w:rPr>
                    <w:t xml:space="preserve">Analyzed </w:t>
                  </w:r>
                  <w:r w:rsidRPr="00E978D3">
                    <w:rPr>
                      <w:rFonts w:asciiTheme="majorHAnsi" w:hAnsiTheme="majorHAnsi"/>
                      <w:b/>
                      <w:lang w:val="en-US"/>
                    </w:rPr>
                    <w:t>individual subtracted data</w:t>
                  </w:r>
                </w:p>
                <w:p w:rsidR="006B173E" w:rsidRPr="007570EB" w:rsidRDefault="006B173E" w:rsidP="006B173E">
                  <w:pPr>
                    <w:rPr>
                      <w:rFonts w:asciiTheme="majorHAnsi" w:hAnsiTheme="majorHAnsi"/>
                      <w:lang w:val="en-US"/>
                    </w:rPr>
                  </w:pPr>
                  <w:r w:rsidRPr="00E978D3">
                    <w:rPr>
                      <w:rFonts w:asciiTheme="majorHAnsi" w:hAnsiTheme="majorHAnsi"/>
                      <w:lang w:val="en-US"/>
                    </w:rPr>
                    <w:t xml:space="preserve">       No. studies included in the</w:t>
                  </w:r>
                  <w:r w:rsidRPr="007570EB">
                    <w:rPr>
                      <w:rFonts w:asciiTheme="majorHAnsi" w:hAnsiTheme="majorHAnsi"/>
                      <w:lang w:val="en-US"/>
                    </w:rPr>
                    <w:t xml:space="preserve"> analysis: </w:t>
                  </w:r>
                  <w:r w:rsidRPr="007570EB">
                    <w:rPr>
                      <w:rFonts w:asciiTheme="majorHAnsi" w:hAnsiTheme="majorHAnsi"/>
                      <w:b/>
                      <w:lang w:val="en-US"/>
                    </w:rPr>
                    <w:t>2</w:t>
                  </w:r>
                </w:p>
                <w:p w:rsidR="006B173E" w:rsidRPr="000F6F69" w:rsidRDefault="006B173E" w:rsidP="006B173E">
                  <w:pPr>
                    <w:rPr>
                      <w:rFonts w:asciiTheme="majorHAnsi" w:hAnsiTheme="majorHAnsi"/>
                      <w:lang w:val="en-US"/>
                    </w:rPr>
                  </w:pPr>
                  <w:r w:rsidRPr="007570EB">
                    <w:rPr>
                      <w:lang w:val="en-US"/>
                    </w:rPr>
                    <w:t xml:space="preserve">      </w:t>
                  </w:r>
                  <w:r w:rsidRPr="007570EB">
                    <w:rPr>
                      <w:rFonts w:asciiTheme="majorHAnsi" w:hAnsiTheme="majorHAnsi"/>
                      <w:lang w:val="en-US"/>
                    </w:rPr>
                    <w:t xml:space="preserve">No. participants in analysis: </w:t>
                  </w:r>
                  <w:r w:rsidRPr="007570EB">
                    <w:rPr>
                      <w:rFonts w:asciiTheme="majorHAnsi" w:hAnsiTheme="majorHAnsi"/>
                      <w:b/>
                      <w:lang w:val="en-US"/>
                    </w:rPr>
                    <w:t>36</w:t>
                  </w:r>
                </w:p>
                <w:p w:rsidR="006B173E" w:rsidRPr="006D42C5" w:rsidRDefault="006B173E" w:rsidP="006B173E">
                  <w:pPr>
                    <w:rPr>
                      <w:lang w:val="en-US"/>
                    </w:rPr>
                  </w:pPr>
                </w:p>
              </w:txbxContent>
            </v:textbox>
          </v:shape>
        </w:pict>
      </w:r>
      <w:r w:rsidRPr="009931E6">
        <w:rPr>
          <w:rFonts w:asciiTheme="minorHAnsi" w:hAnsiTheme="minorHAnsi" w:cs="Calibri"/>
          <w:noProof/>
          <w:szCs w:val="22"/>
          <w:lang w:val="nl-NL"/>
        </w:rPr>
        <w:pict>
          <v:shape id="_x0000_s1064" type="#_x0000_t202" style="position:absolute;margin-left:242.55pt;margin-top:36.55pt;width:234.85pt;height: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">
            <v:textbox>
              <w:txbxContent>
                <w:p w:rsidR="006B173E" w:rsidRPr="0027396B" w:rsidRDefault="006B173E" w:rsidP="006B173E">
                  <w:pPr>
                    <w:rPr>
                      <w:rFonts w:asciiTheme="majorHAnsi" w:hAnsiTheme="majorHAnsi"/>
                      <w:b/>
                      <w:lang w:val="en-US"/>
                    </w:rPr>
                  </w:pPr>
                  <w:r w:rsidRPr="006D42C5">
                    <w:rPr>
                      <w:rFonts w:asciiTheme="majorHAnsi" w:hAnsiTheme="majorHAnsi"/>
                      <w:lang w:val="en-US"/>
                    </w:rPr>
                    <w:t xml:space="preserve">No. Studies </w:t>
                  </w:r>
                  <w:r>
                    <w:rPr>
                      <w:rFonts w:asciiTheme="majorHAnsi" w:hAnsiTheme="majorHAnsi"/>
                      <w:lang w:val="en-US"/>
                    </w:rPr>
                    <w:t xml:space="preserve">for which </w:t>
                  </w:r>
                  <w:r w:rsidRPr="0027396B">
                    <w:rPr>
                      <w:rFonts w:asciiTheme="majorHAnsi" w:hAnsiTheme="majorHAnsi"/>
                      <w:lang w:val="en-US"/>
                    </w:rPr>
                    <w:t xml:space="preserve">IPD were not provided: </w:t>
                  </w:r>
                  <w:r w:rsidRPr="0027396B">
                    <w:rPr>
                      <w:rFonts w:asciiTheme="majorHAnsi" w:hAnsiTheme="majorHAnsi"/>
                      <w:b/>
                      <w:lang w:val="en-US"/>
                    </w:rPr>
                    <w:t>3</w:t>
                  </w:r>
                </w:p>
                <w:p w:rsidR="006B173E" w:rsidRPr="0027396B" w:rsidRDefault="006B173E" w:rsidP="006B173E">
                  <w:pPr>
                    <w:ind w:left="705"/>
                    <w:rPr>
                      <w:rFonts w:asciiTheme="majorHAnsi" w:hAnsiTheme="majorHAnsi"/>
                      <w:lang w:val="en-US"/>
                    </w:rPr>
                  </w:pPr>
                  <w:r w:rsidRPr="0027396B">
                    <w:rPr>
                      <w:rFonts w:asciiTheme="majorHAnsi" w:hAnsiTheme="majorHAnsi"/>
                      <w:lang w:val="en-US"/>
                    </w:rPr>
                    <w:t xml:space="preserve">Reason: unable to contact the authors and data not available anymore </w:t>
                  </w:r>
                </w:p>
                <w:p w:rsidR="006B173E" w:rsidRPr="00DF2697" w:rsidRDefault="006B173E" w:rsidP="006B173E">
                  <w:pPr>
                    <w:ind w:firstLine="708"/>
                    <w:rPr>
                      <w:rFonts w:asciiTheme="majorHAnsi" w:hAnsiTheme="majorHAnsi"/>
                      <w:b/>
                      <w:lang w:val="en-US"/>
                    </w:rPr>
                  </w:pPr>
                  <w:r w:rsidRPr="0027396B">
                    <w:rPr>
                      <w:rFonts w:asciiTheme="majorHAnsi" w:hAnsiTheme="majorHAnsi"/>
                      <w:lang w:val="en-US"/>
                    </w:rPr>
                    <w:t xml:space="preserve">No. patients: </w:t>
                  </w:r>
                  <w:r w:rsidRPr="0027396B">
                    <w:rPr>
                      <w:rFonts w:asciiTheme="majorHAnsi" w:hAnsiTheme="majorHAnsi"/>
                      <w:b/>
                      <w:lang w:val="en-US"/>
                    </w:rPr>
                    <w:t>68</w:t>
                  </w:r>
                </w:p>
                <w:p w:rsidR="006B173E" w:rsidRPr="006D42C5" w:rsidRDefault="006B173E" w:rsidP="006B173E">
                  <w:pPr>
                    <w:rPr>
                      <w:lang w:val="en-US"/>
                    </w:rPr>
                  </w:pPr>
                </w:p>
              </w:txbxContent>
            </v:textbox>
          </v:shape>
        </w:pict>
      </w:r>
      <w:r w:rsidRPr="009931E6">
        <w:rPr>
          <w:rFonts w:asciiTheme="minorHAnsi" w:hAnsiTheme="minorHAnsi" w:cs="Calibri"/>
          <w:noProof/>
          <w:szCs w:val="22"/>
          <w:lang w:val="nl-NL"/>
        </w:rPr>
        <w:pict>
          <v:shape id="_x0000_s1063" type="#_x0000_t202" style="position:absolute;margin-left:-7.85pt;margin-top:36.55pt;width:223.5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">
            <v:textbox>
              <w:txbxContent>
                <w:p w:rsidR="006B173E" w:rsidRPr="003D5104" w:rsidRDefault="006B173E" w:rsidP="006B173E">
                  <w:pPr>
                    <w:rPr>
                      <w:rFonts w:asciiTheme="majorHAnsi" w:hAnsiTheme="majorHAnsi"/>
                      <w:b/>
                      <w:lang w:val="en-US"/>
                    </w:rPr>
                  </w:pPr>
                  <w:r w:rsidRPr="006D42C5">
                    <w:rPr>
                      <w:rFonts w:asciiTheme="majorHAnsi" w:hAnsiTheme="majorHAnsi"/>
                      <w:lang w:val="en-US"/>
                    </w:rPr>
                    <w:t xml:space="preserve">No. Studies </w:t>
                  </w:r>
                  <w:r>
                    <w:rPr>
                      <w:rFonts w:asciiTheme="majorHAnsi" w:hAnsiTheme="majorHAnsi"/>
                      <w:lang w:val="en-US"/>
                    </w:rPr>
                    <w:t xml:space="preserve">for which IPD </w:t>
                  </w:r>
                  <w:r w:rsidRPr="003D5104">
                    <w:rPr>
                      <w:rFonts w:asciiTheme="majorHAnsi" w:hAnsiTheme="majorHAnsi"/>
                      <w:lang w:val="en-US"/>
                    </w:rPr>
                    <w:t xml:space="preserve">were provided: </w:t>
                  </w:r>
                  <w:r w:rsidRPr="003D5104">
                    <w:rPr>
                      <w:rFonts w:asciiTheme="majorHAnsi" w:hAnsiTheme="majorHAnsi"/>
                      <w:b/>
                      <w:lang w:val="en-US"/>
                    </w:rPr>
                    <w:t>6</w:t>
                  </w:r>
                </w:p>
                <w:p w:rsidR="006B173E" w:rsidRPr="00E354BF" w:rsidRDefault="006B173E" w:rsidP="006B173E">
                  <w:pPr>
                    <w:rPr>
                      <w:rFonts w:asciiTheme="majorHAnsi" w:hAnsiTheme="majorHAnsi"/>
                      <w:b/>
                      <w:lang w:val="en-US"/>
                    </w:rPr>
                  </w:pPr>
                  <w:r w:rsidRPr="003D5104">
                    <w:rPr>
                      <w:rFonts w:asciiTheme="majorHAnsi" w:hAnsiTheme="majorHAnsi"/>
                      <w:lang w:val="en-US"/>
                    </w:rPr>
                    <w:t xml:space="preserve">        No. patients with available </w:t>
                  </w:r>
                  <w:r w:rsidRPr="00E354BF">
                    <w:rPr>
                      <w:rFonts w:asciiTheme="majorHAnsi" w:hAnsiTheme="majorHAnsi"/>
                      <w:lang w:val="en-US"/>
                    </w:rPr>
                    <w:t xml:space="preserve">data: </w:t>
                  </w:r>
                  <w:r>
                    <w:rPr>
                      <w:rFonts w:asciiTheme="majorHAnsi" w:hAnsiTheme="majorHAnsi"/>
                      <w:b/>
                      <w:lang w:val="en-US"/>
                    </w:rPr>
                    <w:t>182</w:t>
                  </w:r>
                </w:p>
                <w:p w:rsidR="006B173E" w:rsidRPr="00F74E42" w:rsidRDefault="006B173E" w:rsidP="006B173E">
                  <w:pPr>
                    <w:rPr>
                      <w:rFonts w:asciiTheme="majorHAnsi" w:hAnsiTheme="majorHAnsi"/>
                      <w:lang w:val="en-US"/>
                    </w:rPr>
                  </w:pPr>
                  <w:r w:rsidRPr="00E354BF">
                    <w:rPr>
                      <w:rFonts w:asciiTheme="majorHAnsi" w:hAnsiTheme="majorHAnsi"/>
                      <w:b/>
                      <w:lang w:val="en-US"/>
                    </w:rPr>
                    <w:t xml:space="preserve">       </w:t>
                  </w:r>
                  <w:r w:rsidRPr="00E354BF">
                    <w:rPr>
                      <w:rFonts w:asciiTheme="majorHAnsi" w:hAnsiTheme="majorHAnsi"/>
                      <w:lang w:val="en-US"/>
                    </w:rPr>
                    <w:t xml:space="preserve"> No. patients without available data: </w:t>
                  </w:r>
                  <w:r w:rsidRPr="00E354BF">
                    <w:rPr>
                      <w:rFonts w:asciiTheme="majorHAnsi" w:hAnsiTheme="majorHAnsi"/>
                      <w:b/>
                      <w:lang w:val="en-US"/>
                    </w:rPr>
                    <w:t>0</w:t>
                  </w:r>
                </w:p>
                <w:p w:rsidR="006B173E" w:rsidRPr="006D42C5" w:rsidRDefault="006B173E" w:rsidP="006B173E">
                  <w:pPr>
                    <w:rPr>
                      <w:lang w:val="en-US"/>
                    </w:rPr>
                  </w:pPr>
                </w:p>
              </w:txbxContent>
            </v:textbox>
          </v:shape>
        </w:pict>
      </w:r>
      <w:r w:rsidR="006B173E" w:rsidRPr="009D161E">
        <w:rPr>
          <w:rFonts w:asciiTheme="minorHAnsi" w:hAnsiTheme="minorHAnsi" w:cs="Calibri"/>
          <w:szCs w:val="22"/>
        </w:rPr>
        <w:br w:type="column"/>
      </w:r>
      <w:r w:rsidR="006B173E" w:rsidRPr="009D161E">
        <w:rPr>
          <w:rFonts w:asciiTheme="minorHAnsi" w:hAnsiTheme="minorHAnsi" w:cstheme="majorHAnsi"/>
          <w:color w:val="000000"/>
          <w:szCs w:val="22"/>
        </w:rPr>
        <w:lastRenderedPageBreak/>
        <w:t>Table 2. Methodological study quality assessment by the MINORS.</w:t>
      </w:r>
    </w:p>
    <w:tbl>
      <w:tblPr>
        <w:tblStyle w:val="Lichtelijst-accent4"/>
        <w:tblW w:w="9408" w:type="dxa"/>
        <w:tblLayout w:type="fixed"/>
        <w:tblLook w:val="04A0"/>
      </w:tblPr>
      <w:tblGrid>
        <w:gridCol w:w="1242"/>
        <w:gridCol w:w="567"/>
        <w:gridCol w:w="567"/>
        <w:gridCol w:w="567"/>
        <w:gridCol w:w="567"/>
        <w:gridCol w:w="709"/>
        <w:gridCol w:w="851"/>
        <w:gridCol w:w="567"/>
        <w:gridCol w:w="708"/>
        <w:gridCol w:w="426"/>
        <w:gridCol w:w="708"/>
        <w:gridCol w:w="567"/>
        <w:gridCol w:w="687"/>
        <w:gridCol w:w="675"/>
      </w:tblGrid>
      <w:tr w:rsidR="006B173E" w:rsidRPr="009D161E" w:rsidTr="009D7EC1">
        <w:trPr>
          <w:cnfStyle w:val="100000000000"/>
          <w:cantSplit/>
          <w:trHeight w:val="2233"/>
        </w:trPr>
        <w:tc>
          <w:tcPr>
            <w:cnfStyle w:val="001000000000"/>
            <w:tcW w:w="1242" w:type="dxa"/>
            <w:tcBorders>
              <w:top w:val="single" w:sz="18" w:space="0" w:color="auto"/>
              <w:bottom w:val="single" w:sz="18" w:space="0" w:color="auto"/>
            </w:tcBorders>
          </w:tcPr>
          <w:p w:rsidR="006B173E" w:rsidRPr="009D161E" w:rsidRDefault="006B173E" w:rsidP="009D7EC1">
            <w:pPr>
              <w:rPr>
                <w:rFonts w:asciiTheme="minorHAnsi" w:hAnsiTheme="minorHAnsi" w:cstheme="majorHAnsi"/>
                <w:color w:val="000000"/>
                <w:szCs w:val="22"/>
              </w:rPr>
            </w:pPr>
          </w:p>
        </w:tc>
        <w:tc>
          <w:tcPr>
            <w:tcW w:w="567" w:type="dxa"/>
            <w:tcBorders>
              <w:top w:val="single" w:sz="18" w:space="0" w:color="auto"/>
              <w:bottom w:val="single" w:sz="18" w:space="0" w:color="auto"/>
            </w:tcBorders>
            <w:textDirection w:val="btLr"/>
          </w:tcPr>
          <w:p w:rsidR="006B173E" w:rsidRPr="009D161E" w:rsidRDefault="006B173E" w:rsidP="009D7EC1">
            <w:pPr>
              <w:ind w:left="113" w:right="113"/>
              <w:cnfStyle w:val="100000000000"/>
              <w:rPr>
                <w:rFonts w:asciiTheme="minorHAnsi" w:hAnsiTheme="minorHAnsi" w:cstheme="majorHAnsi"/>
                <w:color w:val="000000"/>
                <w:szCs w:val="22"/>
              </w:rPr>
            </w:pPr>
            <w:r w:rsidRPr="009D161E">
              <w:rPr>
                <w:rFonts w:asciiTheme="minorHAnsi" w:hAnsiTheme="minorHAnsi" w:cstheme="majorHAnsi"/>
                <w:color w:val="000000"/>
                <w:szCs w:val="22"/>
              </w:rPr>
              <w:t>Study aim</w:t>
            </w:r>
          </w:p>
        </w:tc>
        <w:tc>
          <w:tcPr>
            <w:tcW w:w="567" w:type="dxa"/>
            <w:tcBorders>
              <w:top w:val="single" w:sz="18" w:space="0" w:color="auto"/>
              <w:bottom w:val="single" w:sz="18" w:space="0" w:color="auto"/>
            </w:tcBorders>
            <w:textDirection w:val="btLr"/>
          </w:tcPr>
          <w:p w:rsidR="006B173E" w:rsidRPr="009D161E" w:rsidRDefault="006B173E" w:rsidP="009D7EC1">
            <w:pPr>
              <w:ind w:left="113" w:right="113"/>
              <w:cnfStyle w:val="100000000000"/>
              <w:rPr>
                <w:rFonts w:asciiTheme="minorHAnsi" w:hAnsiTheme="minorHAnsi" w:cstheme="majorHAnsi"/>
                <w:color w:val="000000"/>
                <w:szCs w:val="22"/>
              </w:rPr>
            </w:pPr>
            <w:r w:rsidRPr="009D161E">
              <w:rPr>
                <w:rFonts w:asciiTheme="minorHAnsi" w:hAnsiTheme="minorHAnsi" w:cstheme="majorHAnsi"/>
                <w:color w:val="000000"/>
                <w:szCs w:val="22"/>
              </w:rPr>
              <w:t>Correct inclusion</w:t>
            </w:r>
          </w:p>
        </w:tc>
        <w:tc>
          <w:tcPr>
            <w:tcW w:w="567" w:type="dxa"/>
            <w:tcBorders>
              <w:top w:val="single" w:sz="18" w:space="0" w:color="auto"/>
              <w:bottom w:val="single" w:sz="18" w:space="0" w:color="auto"/>
            </w:tcBorders>
            <w:textDirection w:val="btLr"/>
          </w:tcPr>
          <w:p w:rsidR="006B173E" w:rsidRPr="009D161E" w:rsidRDefault="006B173E" w:rsidP="009D7EC1">
            <w:pPr>
              <w:ind w:left="113" w:right="113"/>
              <w:cnfStyle w:val="100000000000"/>
              <w:rPr>
                <w:rFonts w:asciiTheme="minorHAnsi" w:hAnsiTheme="minorHAnsi" w:cstheme="majorHAnsi"/>
                <w:color w:val="000000"/>
                <w:szCs w:val="22"/>
              </w:rPr>
            </w:pPr>
            <w:r w:rsidRPr="009D161E">
              <w:rPr>
                <w:rFonts w:asciiTheme="minorHAnsi" w:hAnsiTheme="minorHAnsi" w:cstheme="majorHAnsi"/>
                <w:color w:val="000000"/>
                <w:szCs w:val="22"/>
              </w:rPr>
              <w:t xml:space="preserve">Prospective study </w:t>
            </w:r>
          </w:p>
        </w:tc>
        <w:tc>
          <w:tcPr>
            <w:tcW w:w="567" w:type="dxa"/>
            <w:tcBorders>
              <w:top w:val="single" w:sz="18" w:space="0" w:color="auto"/>
              <w:bottom w:val="single" w:sz="18" w:space="0" w:color="auto"/>
            </w:tcBorders>
            <w:textDirection w:val="btLr"/>
          </w:tcPr>
          <w:p w:rsidR="006B173E" w:rsidRPr="009D161E" w:rsidRDefault="006B173E" w:rsidP="009D7EC1">
            <w:pPr>
              <w:ind w:left="113" w:right="113"/>
              <w:cnfStyle w:val="100000000000"/>
              <w:rPr>
                <w:rFonts w:asciiTheme="minorHAnsi" w:hAnsiTheme="minorHAnsi" w:cstheme="majorHAnsi"/>
                <w:color w:val="000000"/>
                <w:szCs w:val="22"/>
              </w:rPr>
            </w:pPr>
            <w:r>
              <w:rPr>
                <w:rFonts w:asciiTheme="minorHAnsi" w:hAnsiTheme="minorHAnsi" w:cstheme="majorHAnsi"/>
                <w:color w:val="000000"/>
                <w:szCs w:val="22"/>
              </w:rPr>
              <w:t>C</w:t>
            </w:r>
            <w:r w:rsidRPr="009D161E">
              <w:rPr>
                <w:rFonts w:asciiTheme="minorHAnsi" w:hAnsiTheme="minorHAnsi" w:cstheme="majorHAnsi"/>
                <w:color w:val="000000"/>
                <w:szCs w:val="22"/>
              </w:rPr>
              <w:t>lear outcomes</w:t>
            </w:r>
          </w:p>
        </w:tc>
        <w:tc>
          <w:tcPr>
            <w:tcW w:w="709" w:type="dxa"/>
            <w:tcBorders>
              <w:top w:val="single" w:sz="18" w:space="0" w:color="auto"/>
              <w:bottom w:val="single" w:sz="18" w:space="0" w:color="auto"/>
            </w:tcBorders>
            <w:textDirection w:val="btLr"/>
          </w:tcPr>
          <w:p w:rsidR="006B173E" w:rsidRPr="009D161E" w:rsidRDefault="006B173E" w:rsidP="009D7EC1">
            <w:pPr>
              <w:ind w:left="113" w:right="113"/>
              <w:cnfStyle w:val="100000000000"/>
              <w:rPr>
                <w:rFonts w:asciiTheme="minorHAnsi" w:hAnsiTheme="minorHAnsi" w:cstheme="majorHAnsi"/>
                <w:color w:val="000000"/>
                <w:szCs w:val="22"/>
              </w:rPr>
            </w:pPr>
            <w:r w:rsidRPr="009D161E">
              <w:rPr>
                <w:rFonts w:asciiTheme="minorHAnsi" w:hAnsiTheme="minorHAnsi" w:cstheme="majorHAnsi"/>
                <w:color w:val="000000"/>
                <w:szCs w:val="22"/>
              </w:rPr>
              <w:t xml:space="preserve">Unbiased outcome assessment </w:t>
            </w:r>
          </w:p>
        </w:tc>
        <w:tc>
          <w:tcPr>
            <w:tcW w:w="851" w:type="dxa"/>
            <w:tcBorders>
              <w:top w:val="single" w:sz="18" w:space="0" w:color="auto"/>
              <w:bottom w:val="single" w:sz="18" w:space="0" w:color="auto"/>
            </w:tcBorders>
            <w:textDirection w:val="btLr"/>
          </w:tcPr>
          <w:p w:rsidR="006B173E" w:rsidRPr="009D161E" w:rsidRDefault="006B173E" w:rsidP="009D7EC1">
            <w:pPr>
              <w:ind w:left="113" w:right="113"/>
              <w:cnfStyle w:val="100000000000"/>
              <w:rPr>
                <w:rFonts w:asciiTheme="minorHAnsi" w:hAnsiTheme="minorHAnsi" w:cstheme="majorHAnsi"/>
                <w:color w:val="000000"/>
                <w:szCs w:val="22"/>
              </w:rPr>
            </w:pPr>
            <w:r w:rsidRPr="009D161E">
              <w:rPr>
                <w:rFonts w:asciiTheme="minorHAnsi" w:hAnsiTheme="minorHAnsi" w:cstheme="majorHAnsi"/>
                <w:color w:val="000000"/>
                <w:szCs w:val="22"/>
              </w:rPr>
              <w:t>Appropriate FU</w:t>
            </w:r>
            <w:r>
              <w:rPr>
                <w:rFonts w:asciiTheme="minorHAnsi" w:hAnsiTheme="minorHAnsi" w:cstheme="majorHAnsi"/>
                <w:color w:val="000000"/>
                <w:szCs w:val="22"/>
              </w:rPr>
              <w:t xml:space="preserve"> period</w:t>
            </w:r>
          </w:p>
        </w:tc>
        <w:tc>
          <w:tcPr>
            <w:tcW w:w="567" w:type="dxa"/>
            <w:tcBorders>
              <w:top w:val="single" w:sz="18" w:space="0" w:color="auto"/>
              <w:bottom w:val="single" w:sz="18" w:space="0" w:color="auto"/>
            </w:tcBorders>
            <w:textDirection w:val="btLr"/>
          </w:tcPr>
          <w:p w:rsidR="006B173E" w:rsidRPr="009D161E" w:rsidRDefault="006B173E" w:rsidP="009D7EC1">
            <w:pPr>
              <w:ind w:left="113" w:right="113"/>
              <w:cnfStyle w:val="100000000000"/>
              <w:rPr>
                <w:rFonts w:asciiTheme="minorHAnsi" w:hAnsiTheme="minorHAnsi" w:cstheme="majorHAnsi"/>
                <w:color w:val="000000"/>
                <w:szCs w:val="22"/>
              </w:rPr>
            </w:pPr>
            <w:r w:rsidRPr="009D161E">
              <w:rPr>
                <w:rFonts w:asciiTheme="minorHAnsi" w:hAnsiTheme="minorHAnsi" w:cstheme="majorHAnsi"/>
                <w:color w:val="000000"/>
                <w:szCs w:val="22"/>
              </w:rPr>
              <w:t>Loss to FU</w:t>
            </w:r>
            <w:r>
              <w:rPr>
                <w:rFonts w:asciiTheme="minorHAnsi" w:hAnsiTheme="minorHAnsi" w:cstheme="majorHAnsi"/>
                <w:color w:val="000000"/>
                <w:szCs w:val="22"/>
              </w:rPr>
              <w:t xml:space="preserve"> &lt;5%</w:t>
            </w:r>
          </w:p>
        </w:tc>
        <w:tc>
          <w:tcPr>
            <w:tcW w:w="708" w:type="dxa"/>
            <w:tcBorders>
              <w:top w:val="single" w:sz="18" w:space="0" w:color="auto"/>
              <w:bottom w:val="single" w:sz="18" w:space="0" w:color="auto"/>
            </w:tcBorders>
            <w:textDirection w:val="btLr"/>
          </w:tcPr>
          <w:p w:rsidR="006B173E" w:rsidRPr="009D161E" w:rsidRDefault="006B173E" w:rsidP="009D7EC1">
            <w:pPr>
              <w:ind w:left="113" w:right="113"/>
              <w:cnfStyle w:val="100000000000"/>
              <w:rPr>
                <w:rFonts w:asciiTheme="minorHAnsi" w:hAnsiTheme="minorHAnsi" w:cstheme="majorHAnsi"/>
                <w:color w:val="000000"/>
                <w:szCs w:val="22"/>
              </w:rPr>
            </w:pPr>
            <w:r w:rsidRPr="009D161E">
              <w:rPr>
                <w:rFonts w:asciiTheme="minorHAnsi" w:hAnsiTheme="minorHAnsi" w:cstheme="majorHAnsi"/>
                <w:color w:val="000000"/>
                <w:szCs w:val="22"/>
              </w:rPr>
              <w:t>Adequate power</w:t>
            </w:r>
            <w:r>
              <w:rPr>
                <w:rFonts w:asciiTheme="minorHAnsi" w:hAnsiTheme="minorHAnsi" w:cstheme="majorHAnsi"/>
                <w:color w:val="000000"/>
                <w:szCs w:val="22"/>
              </w:rPr>
              <w:t xml:space="preserve"> calculation</w:t>
            </w:r>
          </w:p>
        </w:tc>
        <w:tc>
          <w:tcPr>
            <w:tcW w:w="426" w:type="dxa"/>
            <w:tcBorders>
              <w:top w:val="single" w:sz="18" w:space="0" w:color="auto"/>
              <w:bottom w:val="single" w:sz="18" w:space="0" w:color="auto"/>
            </w:tcBorders>
            <w:textDirection w:val="btLr"/>
          </w:tcPr>
          <w:p w:rsidR="006B173E" w:rsidRPr="009D161E" w:rsidRDefault="006B173E" w:rsidP="009D7EC1">
            <w:pPr>
              <w:ind w:left="113" w:right="113"/>
              <w:cnfStyle w:val="100000000000"/>
              <w:rPr>
                <w:rFonts w:asciiTheme="minorHAnsi" w:hAnsiTheme="minorHAnsi" w:cstheme="majorHAnsi"/>
                <w:color w:val="000000"/>
                <w:szCs w:val="22"/>
              </w:rPr>
            </w:pPr>
            <w:r w:rsidRPr="009D161E">
              <w:rPr>
                <w:rFonts w:asciiTheme="minorHAnsi" w:hAnsiTheme="minorHAnsi" w:cstheme="majorHAnsi"/>
                <w:color w:val="000000"/>
                <w:szCs w:val="22"/>
              </w:rPr>
              <w:t>Control group</w:t>
            </w:r>
          </w:p>
        </w:tc>
        <w:tc>
          <w:tcPr>
            <w:tcW w:w="708" w:type="dxa"/>
            <w:tcBorders>
              <w:top w:val="single" w:sz="18" w:space="0" w:color="auto"/>
              <w:bottom w:val="single" w:sz="18" w:space="0" w:color="auto"/>
            </w:tcBorders>
            <w:textDirection w:val="btLr"/>
          </w:tcPr>
          <w:p w:rsidR="006B173E" w:rsidRPr="009D161E" w:rsidRDefault="006B173E" w:rsidP="009D7EC1">
            <w:pPr>
              <w:ind w:left="113" w:right="113"/>
              <w:cnfStyle w:val="100000000000"/>
              <w:rPr>
                <w:rFonts w:asciiTheme="minorHAnsi" w:hAnsiTheme="minorHAnsi" w:cstheme="majorHAnsi"/>
                <w:color w:val="000000"/>
                <w:szCs w:val="22"/>
              </w:rPr>
            </w:pPr>
            <w:r w:rsidRPr="009D161E">
              <w:rPr>
                <w:rFonts w:asciiTheme="minorHAnsi" w:hAnsiTheme="minorHAnsi" w:cstheme="majorHAnsi"/>
                <w:color w:val="000000"/>
                <w:szCs w:val="22"/>
              </w:rPr>
              <w:t>Contemporary controls</w:t>
            </w:r>
          </w:p>
        </w:tc>
        <w:tc>
          <w:tcPr>
            <w:tcW w:w="567" w:type="dxa"/>
            <w:tcBorders>
              <w:top w:val="single" w:sz="18" w:space="0" w:color="auto"/>
              <w:bottom w:val="single" w:sz="18" w:space="0" w:color="auto"/>
            </w:tcBorders>
            <w:textDirection w:val="btLr"/>
          </w:tcPr>
          <w:p w:rsidR="006B173E" w:rsidRPr="009D161E" w:rsidRDefault="006B173E" w:rsidP="009D7EC1">
            <w:pPr>
              <w:ind w:left="113" w:right="113"/>
              <w:cnfStyle w:val="100000000000"/>
              <w:rPr>
                <w:rFonts w:asciiTheme="minorHAnsi" w:hAnsiTheme="minorHAnsi" w:cstheme="majorHAnsi"/>
                <w:color w:val="000000"/>
                <w:szCs w:val="22"/>
              </w:rPr>
            </w:pPr>
            <w:r w:rsidRPr="009D161E">
              <w:rPr>
                <w:rFonts w:asciiTheme="minorHAnsi" w:hAnsiTheme="minorHAnsi" w:cstheme="majorHAnsi"/>
                <w:color w:val="000000"/>
                <w:szCs w:val="22"/>
              </w:rPr>
              <w:t>Baseline equivalence</w:t>
            </w:r>
          </w:p>
        </w:tc>
        <w:tc>
          <w:tcPr>
            <w:tcW w:w="687" w:type="dxa"/>
            <w:tcBorders>
              <w:top w:val="single" w:sz="18" w:space="0" w:color="auto"/>
              <w:bottom w:val="single" w:sz="18" w:space="0" w:color="auto"/>
              <w:right w:val="dotted" w:sz="4" w:space="0" w:color="auto"/>
            </w:tcBorders>
            <w:textDirection w:val="btLr"/>
          </w:tcPr>
          <w:p w:rsidR="006B173E" w:rsidRPr="009D161E" w:rsidRDefault="006B173E" w:rsidP="009D7EC1">
            <w:pPr>
              <w:ind w:left="113" w:right="113"/>
              <w:cnfStyle w:val="100000000000"/>
              <w:rPr>
                <w:rFonts w:asciiTheme="minorHAnsi" w:hAnsiTheme="minorHAnsi" w:cstheme="majorHAnsi"/>
                <w:color w:val="000000"/>
                <w:szCs w:val="22"/>
              </w:rPr>
            </w:pPr>
            <w:r>
              <w:rPr>
                <w:rFonts w:asciiTheme="minorHAnsi" w:hAnsiTheme="minorHAnsi" w:cstheme="majorHAnsi"/>
                <w:color w:val="000000"/>
                <w:szCs w:val="22"/>
              </w:rPr>
              <w:t>Adequate analyse</w:t>
            </w:r>
            <w:r w:rsidRPr="009D161E">
              <w:rPr>
                <w:rFonts w:asciiTheme="minorHAnsi" w:hAnsiTheme="minorHAnsi" w:cstheme="majorHAnsi"/>
                <w:color w:val="000000"/>
                <w:szCs w:val="22"/>
              </w:rPr>
              <w:t>s</w:t>
            </w:r>
          </w:p>
        </w:tc>
        <w:tc>
          <w:tcPr>
            <w:tcW w:w="675" w:type="dxa"/>
            <w:tcBorders>
              <w:top w:val="single" w:sz="18" w:space="0" w:color="auto"/>
              <w:left w:val="dotted" w:sz="4" w:space="0" w:color="auto"/>
              <w:bottom w:val="single" w:sz="18" w:space="0" w:color="auto"/>
            </w:tcBorders>
            <w:textDirection w:val="btLr"/>
          </w:tcPr>
          <w:p w:rsidR="006B173E" w:rsidRPr="009D161E" w:rsidRDefault="006B173E" w:rsidP="009D7EC1">
            <w:pPr>
              <w:ind w:left="113" w:right="113"/>
              <w:cnfStyle w:val="100000000000"/>
              <w:rPr>
                <w:rFonts w:asciiTheme="minorHAnsi" w:hAnsiTheme="minorHAnsi" w:cstheme="majorHAnsi"/>
                <w:color w:val="000000"/>
                <w:szCs w:val="22"/>
              </w:rPr>
            </w:pPr>
            <w:r w:rsidRPr="009D161E">
              <w:rPr>
                <w:rFonts w:asciiTheme="minorHAnsi" w:hAnsiTheme="minorHAnsi" w:cstheme="majorHAnsi"/>
                <w:color w:val="000000"/>
                <w:szCs w:val="22"/>
              </w:rPr>
              <w:t>Score (0-24)</w:t>
            </w:r>
          </w:p>
        </w:tc>
      </w:tr>
      <w:tr w:rsidR="006B173E" w:rsidRPr="009D161E" w:rsidTr="009D7EC1">
        <w:trPr>
          <w:cnfStyle w:val="000000100000"/>
        </w:trPr>
        <w:tc>
          <w:tcPr>
            <w:cnfStyle w:val="001000000000"/>
            <w:tcW w:w="1242" w:type="dxa"/>
            <w:tcBorders>
              <w:bottom w:val="nil"/>
            </w:tcBorders>
          </w:tcPr>
          <w:p w:rsidR="006B173E" w:rsidRPr="009D161E" w:rsidRDefault="006B173E" w:rsidP="009D7EC1">
            <w:pPr>
              <w:spacing w:line="360" w:lineRule="auto"/>
              <w:rPr>
                <w:rFonts w:asciiTheme="minorHAnsi" w:hAnsiTheme="minorHAnsi" w:cstheme="majorHAnsi"/>
                <w:b w:val="0"/>
                <w:color w:val="000000"/>
              </w:rPr>
            </w:pPr>
            <w:r w:rsidRPr="009D161E">
              <w:rPr>
                <w:rFonts w:asciiTheme="minorHAnsi" w:hAnsiTheme="minorHAnsi" w:cstheme="majorHAnsi"/>
                <w:b w:val="0"/>
                <w:color w:val="000000"/>
                <w:szCs w:val="22"/>
              </w:rPr>
              <w:t>Holleran</w:t>
            </w:r>
          </w:p>
        </w:tc>
        <w:tc>
          <w:tcPr>
            <w:tcW w:w="567" w:type="dxa"/>
            <w:tcBorders>
              <w:bottom w:val="nil"/>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bottom w:val="nil"/>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bottom w:val="nil"/>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sidRPr="009D161E">
              <w:rPr>
                <w:rFonts w:asciiTheme="minorHAnsi" w:hAnsiTheme="minorHAnsi" w:cstheme="majorHAnsi"/>
                <w:color w:val="000000"/>
                <w:szCs w:val="22"/>
              </w:rPr>
              <w:t>+</w:t>
            </w:r>
          </w:p>
        </w:tc>
        <w:tc>
          <w:tcPr>
            <w:tcW w:w="567" w:type="dxa"/>
            <w:tcBorders>
              <w:bottom w:val="nil"/>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709" w:type="dxa"/>
            <w:tcBorders>
              <w:bottom w:val="nil"/>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851" w:type="dxa"/>
            <w:tcBorders>
              <w:bottom w:val="nil"/>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bottom w:val="nil"/>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Borders>
              <w:bottom w:val="nil"/>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426" w:type="dxa"/>
            <w:tcBorders>
              <w:bottom w:val="nil"/>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Borders>
              <w:bottom w:val="nil"/>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NA</w:t>
            </w:r>
          </w:p>
        </w:tc>
        <w:tc>
          <w:tcPr>
            <w:tcW w:w="567" w:type="dxa"/>
            <w:tcBorders>
              <w:bottom w:val="nil"/>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NA</w:t>
            </w:r>
          </w:p>
        </w:tc>
        <w:tc>
          <w:tcPr>
            <w:tcW w:w="687" w:type="dxa"/>
            <w:tcBorders>
              <w:bottom w:val="nil"/>
              <w:right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675" w:type="dxa"/>
            <w:tcBorders>
              <w:left w:val="dotted" w:sz="4" w:space="0" w:color="auto"/>
              <w:bottom w:val="nil"/>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11</w:t>
            </w:r>
          </w:p>
        </w:tc>
      </w:tr>
      <w:tr w:rsidR="006B173E" w:rsidRPr="009D161E" w:rsidTr="009D7EC1">
        <w:tc>
          <w:tcPr>
            <w:cnfStyle w:val="001000000000"/>
            <w:tcW w:w="1242" w:type="dxa"/>
            <w:tcBorders>
              <w:top w:val="nil"/>
              <w:bottom w:val="single" w:sz="8" w:space="0" w:color="FFFFFF" w:themeColor="accent4"/>
            </w:tcBorders>
          </w:tcPr>
          <w:p w:rsidR="006B173E" w:rsidRPr="00D73D67" w:rsidRDefault="006B173E" w:rsidP="009D7EC1">
            <w:pPr>
              <w:spacing w:line="360" w:lineRule="auto"/>
              <w:rPr>
                <w:rFonts w:asciiTheme="minorHAnsi" w:hAnsiTheme="minorHAnsi" w:cstheme="majorHAnsi"/>
                <w:b w:val="0"/>
                <w:color w:val="000000"/>
                <w:szCs w:val="22"/>
              </w:rPr>
            </w:pPr>
            <w:proofErr w:type="spellStart"/>
            <w:r w:rsidRPr="00D73D67">
              <w:rPr>
                <w:rFonts w:asciiTheme="minorHAnsi" w:hAnsiTheme="minorHAnsi" w:cstheme="majorHAnsi"/>
                <w:b w:val="0"/>
                <w:szCs w:val="22"/>
              </w:rPr>
              <w:t>Klímová</w:t>
            </w:r>
            <w:proofErr w:type="spellEnd"/>
          </w:p>
        </w:tc>
        <w:tc>
          <w:tcPr>
            <w:tcW w:w="567" w:type="dxa"/>
            <w:tcBorders>
              <w:top w:val="nil"/>
              <w:bottom w:val="single" w:sz="8" w:space="0" w:color="FFFFFF" w:themeColor="accent4"/>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top w:val="nil"/>
              <w:bottom w:val="single" w:sz="8" w:space="0" w:color="FFFFFF" w:themeColor="accent4"/>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top w:val="nil"/>
              <w:bottom w:val="single" w:sz="8" w:space="0" w:color="FFFFFF" w:themeColor="accent4"/>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top w:val="nil"/>
              <w:bottom w:val="single" w:sz="8" w:space="0" w:color="FFFFFF" w:themeColor="accent4"/>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709" w:type="dxa"/>
            <w:tcBorders>
              <w:top w:val="nil"/>
              <w:bottom w:val="single" w:sz="8" w:space="0" w:color="FFFFFF" w:themeColor="accent4"/>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851" w:type="dxa"/>
            <w:tcBorders>
              <w:top w:val="nil"/>
              <w:bottom w:val="single" w:sz="8" w:space="0" w:color="FFFFFF" w:themeColor="accent4"/>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top w:val="nil"/>
              <w:bottom w:val="single" w:sz="8" w:space="0" w:color="FFFFFF" w:themeColor="accent4"/>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Borders>
              <w:top w:val="nil"/>
              <w:bottom w:val="single" w:sz="8" w:space="0" w:color="FFFFFF" w:themeColor="accent4"/>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426" w:type="dxa"/>
            <w:tcBorders>
              <w:top w:val="nil"/>
              <w:bottom w:val="single" w:sz="8" w:space="0" w:color="FFFFFF" w:themeColor="accent4"/>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Borders>
              <w:top w:val="nil"/>
              <w:bottom w:val="single" w:sz="8" w:space="0" w:color="FFFFFF" w:themeColor="accent4"/>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NA</w:t>
            </w:r>
          </w:p>
        </w:tc>
        <w:tc>
          <w:tcPr>
            <w:tcW w:w="567" w:type="dxa"/>
            <w:tcBorders>
              <w:top w:val="nil"/>
              <w:bottom w:val="single" w:sz="8" w:space="0" w:color="FFFFFF" w:themeColor="accent4"/>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NA</w:t>
            </w:r>
          </w:p>
        </w:tc>
        <w:tc>
          <w:tcPr>
            <w:tcW w:w="687" w:type="dxa"/>
            <w:tcBorders>
              <w:top w:val="nil"/>
              <w:bottom w:val="single" w:sz="8" w:space="0" w:color="FFFFFF" w:themeColor="accent4"/>
              <w:right w:val="dotted" w:sz="4" w:space="0" w:color="auto"/>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675" w:type="dxa"/>
            <w:tcBorders>
              <w:top w:val="nil"/>
              <w:left w:val="dotted" w:sz="4" w:space="0" w:color="auto"/>
              <w:bottom w:val="single" w:sz="8" w:space="0" w:color="FFFFFF" w:themeColor="accent4"/>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11</w:t>
            </w:r>
          </w:p>
        </w:tc>
      </w:tr>
      <w:tr w:rsidR="006B173E" w:rsidRPr="009D161E" w:rsidTr="009D7EC1">
        <w:trPr>
          <w:cnfStyle w:val="000000100000"/>
        </w:trPr>
        <w:tc>
          <w:tcPr>
            <w:cnfStyle w:val="001000000000"/>
            <w:tcW w:w="1242" w:type="dxa"/>
          </w:tcPr>
          <w:p w:rsidR="006B173E" w:rsidRPr="009D161E" w:rsidRDefault="006B173E" w:rsidP="009D7EC1">
            <w:pPr>
              <w:spacing w:line="360" w:lineRule="auto"/>
              <w:rPr>
                <w:rFonts w:asciiTheme="minorHAnsi" w:hAnsiTheme="minorHAnsi" w:cstheme="majorHAnsi"/>
                <w:b w:val="0"/>
                <w:color w:val="000000"/>
              </w:rPr>
            </w:pPr>
            <w:r w:rsidRPr="009D161E">
              <w:rPr>
                <w:rFonts w:asciiTheme="minorHAnsi" w:hAnsiTheme="minorHAnsi" w:cstheme="majorHAnsi"/>
                <w:b w:val="0"/>
                <w:color w:val="000000"/>
                <w:szCs w:val="22"/>
              </w:rPr>
              <w:t>Salgueiro</w:t>
            </w:r>
          </w:p>
        </w:tc>
        <w:tc>
          <w:tcPr>
            <w:tcW w:w="567"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r w:rsidRPr="009D161E">
              <w:rPr>
                <w:rFonts w:asciiTheme="minorHAnsi" w:hAnsiTheme="minorHAnsi" w:cstheme="majorHAnsi"/>
                <w:color w:val="000000"/>
                <w:szCs w:val="22"/>
              </w:rPr>
              <w:t>-</w:t>
            </w:r>
          </w:p>
        </w:tc>
        <w:tc>
          <w:tcPr>
            <w:tcW w:w="567"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709"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851"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426"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NA</w:t>
            </w:r>
          </w:p>
        </w:tc>
        <w:tc>
          <w:tcPr>
            <w:tcW w:w="567"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NA</w:t>
            </w:r>
          </w:p>
        </w:tc>
        <w:tc>
          <w:tcPr>
            <w:tcW w:w="687" w:type="dxa"/>
            <w:tcBorders>
              <w:right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675" w:type="dxa"/>
            <w:tcBorders>
              <w:left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10</w:t>
            </w:r>
          </w:p>
        </w:tc>
      </w:tr>
      <w:tr w:rsidR="006B173E" w:rsidRPr="009D161E" w:rsidTr="009D7EC1">
        <w:tc>
          <w:tcPr>
            <w:cnfStyle w:val="001000000000"/>
            <w:tcW w:w="1242" w:type="dxa"/>
            <w:tcBorders>
              <w:top w:val="single" w:sz="8" w:space="0" w:color="FFFFFF" w:themeColor="accent4"/>
              <w:bottom w:val="single" w:sz="8" w:space="0" w:color="FFFFFF" w:themeColor="accent4"/>
            </w:tcBorders>
          </w:tcPr>
          <w:p w:rsidR="006B173E" w:rsidRPr="00E95847" w:rsidRDefault="006B173E" w:rsidP="009D7EC1">
            <w:pPr>
              <w:spacing w:line="360" w:lineRule="auto"/>
              <w:rPr>
                <w:rFonts w:asciiTheme="minorHAnsi" w:hAnsiTheme="minorHAnsi" w:cstheme="majorHAnsi"/>
                <w:b w:val="0"/>
                <w:color w:val="000000"/>
                <w:vertAlign w:val="superscript"/>
              </w:rPr>
            </w:pPr>
            <w:r w:rsidRPr="00997F63">
              <w:rPr>
                <w:rFonts w:asciiTheme="minorHAnsi" w:hAnsiTheme="minorHAnsi" w:cstheme="majorHAnsi"/>
                <w:b w:val="0"/>
                <w:color w:val="000000"/>
                <w:szCs w:val="22"/>
              </w:rPr>
              <w:t>Nardone</w:t>
            </w:r>
            <w:r>
              <w:rPr>
                <w:rFonts w:asciiTheme="minorHAnsi" w:hAnsiTheme="minorHAnsi" w:cstheme="majorHAnsi"/>
                <w:b w:val="0"/>
                <w:color w:val="000000"/>
                <w:szCs w:val="22"/>
                <w:vertAlign w:val="superscript"/>
              </w:rPr>
              <w:t>2</w:t>
            </w:r>
          </w:p>
        </w:tc>
        <w:tc>
          <w:tcPr>
            <w:tcW w:w="567" w:type="dxa"/>
            <w:tcBorders>
              <w:top w:val="single" w:sz="8" w:space="0" w:color="FFFFFF" w:themeColor="accent4"/>
              <w:bottom w:val="single" w:sz="8" w:space="0" w:color="FFFFFF" w:themeColor="accent4"/>
            </w:tcBorders>
          </w:tcPr>
          <w:p w:rsidR="006B173E" w:rsidRPr="00997F63" w:rsidRDefault="006B173E" w:rsidP="009D7EC1">
            <w:pPr>
              <w:spacing w:line="360" w:lineRule="auto"/>
              <w:jc w:val="center"/>
              <w:cnfStyle w:val="000000000000"/>
              <w:rPr>
                <w:rFonts w:asciiTheme="minorHAnsi" w:hAnsiTheme="minorHAnsi" w:cstheme="majorHAnsi"/>
                <w:color w:val="000000"/>
                <w:szCs w:val="22"/>
              </w:rPr>
            </w:pPr>
            <w:r w:rsidRPr="00997F63">
              <w:rPr>
                <w:rFonts w:asciiTheme="minorHAnsi" w:hAnsiTheme="minorHAnsi" w:cstheme="majorHAnsi"/>
                <w:color w:val="000000"/>
                <w:szCs w:val="22"/>
              </w:rPr>
              <w:t>+/-</w:t>
            </w:r>
          </w:p>
        </w:tc>
        <w:tc>
          <w:tcPr>
            <w:tcW w:w="567" w:type="dxa"/>
            <w:tcBorders>
              <w:top w:val="single" w:sz="8" w:space="0" w:color="FFFFFF" w:themeColor="accent4"/>
              <w:bottom w:val="single" w:sz="8" w:space="0" w:color="FFFFFF" w:themeColor="accent4"/>
            </w:tcBorders>
          </w:tcPr>
          <w:p w:rsidR="006B173E" w:rsidRPr="00E464EF" w:rsidRDefault="006B173E" w:rsidP="009D7EC1">
            <w:pPr>
              <w:spacing w:line="360" w:lineRule="auto"/>
              <w:jc w:val="center"/>
              <w:cnfStyle w:val="000000000000"/>
              <w:rPr>
                <w:rFonts w:asciiTheme="minorHAnsi" w:hAnsiTheme="minorHAnsi" w:cstheme="majorHAnsi"/>
                <w:color w:val="000000"/>
                <w:szCs w:val="22"/>
              </w:rPr>
            </w:pPr>
            <w:r w:rsidRPr="00E464EF">
              <w:rPr>
                <w:rFonts w:asciiTheme="minorHAnsi" w:hAnsiTheme="minorHAnsi" w:cstheme="majorHAnsi"/>
                <w:color w:val="000000"/>
                <w:szCs w:val="22"/>
              </w:rPr>
              <w:t>+</w:t>
            </w:r>
          </w:p>
        </w:tc>
        <w:tc>
          <w:tcPr>
            <w:tcW w:w="567" w:type="dxa"/>
            <w:tcBorders>
              <w:top w:val="single" w:sz="8" w:space="0" w:color="FFFFFF" w:themeColor="accent4"/>
              <w:bottom w:val="single" w:sz="8" w:space="0" w:color="FFFFFF" w:themeColor="accent4"/>
            </w:tcBorders>
          </w:tcPr>
          <w:p w:rsidR="006B173E" w:rsidRPr="00A4153B" w:rsidRDefault="006B173E" w:rsidP="009D7EC1">
            <w:pPr>
              <w:spacing w:line="360" w:lineRule="auto"/>
              <w:jc w:val="center"/>
              <w:cnfStyle w:val="000000000000"/>
              <w:rPr>
                <w:rFonts w:asciiTheme="minorHAnsi" w:hAnsiTheme="minorHAnsi" w:cstheme="majorHAnsi"/>
                <w:color w:val="000000"/>
                <w:szCs w:val="22"/>
                <w:highlight w:val="yellow"/>
              </w:rPr>
            </w:pPr>
            <w:r w:rsidRPr="00E464EF">
              <w:rPr>
                <w:rFonts w:asciiTheme="minorHAnsi" w:hAnsiTheme="minorHAnsi" w:cstheme="majorHAnsi"/>
                <w:color w:val="000000"/>
                <w:szCs w:val="22"/>
              </w:rPr>
              <w:t>+/-</w:t>
            </w:r>
          </w:p>
        </w:tc>
        <w:tc>
          <w:tcPr>
            <w:tcW w:w="567" w:type="dxa"/>
            <w:tcBorders>
              <w:top w:val="single" w:sz="8" w:space="0" w:color="FFFFFF" w:themeColor="accent4"/>
              <w:bottom w:val="single" w:sz="8" w:space="0" w:color="FFFFFF" w:themeColor="accent4"/>
            </w:tcBorders>
          </w:tcPr>
          <w:p w:rsidR="006B173E" w:rsidRPr="007B2BBB" w:rsidRDefault="006B173E" w:rsidP="009D7EC1">
            <w:pPr>
              <w:spacing w:line="360" w:lineRule="auto"/>
              <w:jc w:val="center"/>
              <w:cnfStyle w:val="000000000000"/>
              <w:rPr>
                <w:rFonts w:asciiTheme="minorHAnsi" w:hAnsiTheme="minorHAnsi" w:cstheme="majorHAnsi"/>
                <w:color w:val="000000"/>
                <w:szCs w:val="22"/>
              </w:rPr>
            </w:pPr>
            <w:r w:rsidRPr="007B2BBB">
              <w:rPr>
                <w:rFonts w:asciiTheme="minorHAnsi" w:hAnsiTheme="minorHAnsi" w:cstheme="majorHAnsi"/>
                <w:color w:val="000000"/>
                <w:szCs w:val="22"/>
              </w:rPr>
              <w:t>+/-</w:t>
            </w:r>
          </w:p>
        </w:tc>
        <w:tc>
          <w:tcPr>
            <w:tcW w:w="709" w:type="dxa"/>
            <w:tcBorders>
              <w:top w:val="single" w:sz="8" w:space="0" w:color="FFFFFF" w:themeColor="accent4"/>
              <w:bottom w:val="single" w:sz="8" w:space="0" w:color="FFFFFF" w:themeColor="accent4"/>
            </w:tcBorders>
          </w:tcPr>
          <w:p w:rsidR="006B173E" w:rsidRPr="007B2BBB" w:rsidRDefault="006B173E" w:rsidP="009D7EC1">
            <w:pPr>
              <w:spacing w:line="360" w:lineRule="auto"/>
              <w:jc w:val="center"/>
              <w:cnfStyle w:val="000000000000"/>
              <w:rPr>
                <w:rFonts w:asciiTheme="minorHAnsi" w:hAnsiTheme="minorHAnsi" w:cstheme="majorHAnsi"/>
                <w:color w:val="000000"/>
                <w:szCs w:val="22"/>
              </w:rPr>
            </w:pPr>
            <w:r w:rsidRPr="007B2BBB">
              <w:rPr>
                <w:rFonts w:asciiTheme="minorHAnsi" w:hAnsiTheme="minorHAnsi" w:cstheme="majorHAnsi"/>
                <w:color w:val="000000"/>
                <w:szCs w:val="22"/>
              </w:rPr>
              <w:t>-</w:t>
            </w:r>
          </w:p>
        </w:tc>
        <w:tc>
          <w:tcPr>
            <w:tcW w:w="851" w:type="dxa"/>
            <w:tcBorders>
              <w:top w:val="single" w:sz="8" w:space="0" w:color="FFFFFF" w:themeColor="accent4"/>
              <w:bottom w:val="single" w:sz="8" w:space="0" w:color="FFFFFF" w:themeColor="accent4"/>
            </w:tcBorders>
          </w:tcPr>
          <w:p w:rsidR="006B173E" w:rsidRPr="00A4153B" w:rsidRDefault="006B173E" w:rsidP="009D7EC1">
            <w:pPr>
              <w:spacing w:line="360" w:lineRule="auto"/>
              <w:jc w:val="center"/>
              <w:cnfStyle w:val="000000000000"/>
              <w:rPr>
                <w:rFonts w:asciiTheme="minorHAnsi" w:hAnsiTheme="minorHAnsi" w:cstheme="majorHAnsi"/>
                <w:color w:val="000000"/>
                <w:szCs w:val="22"/>
                <w:highlight w:val="yellow"/>
              </w:rPr>
            </w:pPr>
            <w:r w:rsidRPr="000263D5">
              <w:rPr>
                <w:rFonts w:asciiTheme="minorHAnsi" w:hAnsiTheme="minorHAnsi" w:cstheme="majorHAnsi"/>
                <w:color w:val="000000"/>
                <w:szCs w:val="22"/>
              </w:rPr>
              <w:t>+</w:t>
            </w:r>
          </w:p>
        </w:tc>
        <w:tc>
          <w:tcPr>
            <w:tcW w:w="567" w:type="dxa"/>
            <w:tcBorders>
              <w:top w:val="single" w:sz="8" w:space="0" w:color="FFFFFF" w:themeColor="accent4"/>
              <w:bottom w:val="single" w:sz="8" w:space="0" w:color="FFFFFF" w:themeColor="accent4"/>
            </w:tcBorders>
          </w:tcPr>
          <w:p w:rsidR="006B173E" w:rsidRPr="00A4153B" w:rsidRDefault="006B173E" w:rsidP="009D7EC1">
            <w:pPr>
              <w:spacing w:line="360" w:lineRule="auto"/>
              <w:jc w:val="center"/>
              <w:cnfStyle w:val="000000000000"/>
              <w:rPr>
                <w:rFonts w:asciiTheme="minorHAnsi" w:hAnsiTheme="minorHAnsi" w:cstheme="majorHAnsi"/>
                <w:color w:val="000000"/>
                <w:szCs w:val="22"/>
                <w:highlight w:val="yellow"/>
              </w:rPr>
            </w:pPr>
            <w:r w:rsidRPr="0007383C">
              <w:rPr>
                <w:rFonts w:asciiTheme="minorHAnsi" w:hAnsiTheme="minorHAnsi" w:cstheme="majorHAnsi"/>
                <w:color w:val="000000"/>
                <w:szCs w:val="22"/>
              </w:rPr>
              <w:t>-</w:t>
            </w:r>
          </w:p>
        </w:tc>
        <w:tc>
          <w:tcPr>
            <w:tcW w:w="708" w:type="dxa"/>
            <w:tcBorders>
              <w:top w:val="single" w:sz="8" w:space="0" w:color="FFFFFF" w:themeColor="accent4"/>
              <w:bottom w:val="single" w:sz="8" w:space="0" w:color="FFFFFF" w:themeColor="accent4"/>
            </w:tcBorders>
          </w:tcPr>
          <w:p w:rsidR="006B173E" w:rsidRPr="0007383C" w:rsidRDefault="006B173E" w:rsidP="009D7EC1">
            <w:pPr>
              <w:spacing w:line="360" w:lineRule="auto"/>
              <w:jc w:val="center"/>
              <w:cnfStyle w:val="000000000000"/>
              <w:rPr>
                <w:rFonts w:asciiTheme="minorHAnsi" w:hAnsiTheme="minorHAnsi" w:cstheme="majorHAnsi"/>
                <w:color w:val="000000"/>
                <w:szCs w:val="22"/>
              </w:rPr>
            </w:pPr>
            <w:r w:rsidRPr="0007383C">
              <w:rPr>
                <w:rFonts w:asciiTheme="minorHAnsi" w:hAnsiTheme="minorHAnsi" w:cstheme="majorHAnsi"/>
                <w:color w:val="000000"/>
                <w:szCs w:val="22"/>
              </w:rPr>
              <w:t>-</w:t>
            </w:r>
          </w:p>
        </w:tc>
        <w:tc>
          <w:tcPr>
            <w:tcW w:w="426" w:type="dxa"/>
            <w:tcBorders>
              <w:top w:val="single" w:sz="8" w:space="0" w:color="FFFFFF" w:themeColor="accent4"/>
              <w:bottom w:val="single" w:sz="8" w:space="0" w:color="FFFFFF" w:themeColor="accent4"/>
            </w:tcBorders>
          </w:tcPr>
          <w:p w:rsidR="006B173E" w:rsidRPr="0007383C" w:rsidRDefault="006B173E" w:rsidP="009D7EC1">
            <w:pPr>
              <w:spacing w:line="360" w:lineRule="auto"/>
              <w:jc w:val="center"/>
              <w:cnfStyle w:val="000000000000"/>
              <w:rPr>
                <w:rFonts w:asciiTheme="minorHAnsi" w:hAnsiTheme="minorHAnsi" w:cstheme="majorHAnsi"/>
                <w:color w:val="000000"/>
                <w:szCs w:val="22"/>
              </w:rPr>
            </w:pPr>
            <w:r w:rsidRPr="0007383C">
              <w:rPr>
                <w:rFonts w:asciiTheme="minorHAnsi" w:hAnsiTheme="minorHAnsi" w:cstheme="majorHAnsi"/>
                <w:color w:val="000000"/>
                <w:szCs w:val="22"/>
              </w:rPr>
              <w:t>-</w:t>
            </w:r>
          </w:p>
        </w:tc>
        <w:tc>
          <w:tcPr>
            <w:tcW w:w="708" w:type="dxa"/>
            <w:tcBorders>
              <w:top w:val="single" w:sz="8" w:space="0" w:color="FFFFFF" w:themeColor="accent4"/>
              <w:bottom w:val="single" w:sz="8" w:space="0" w:color="FFFFFF" w:themeColor="accent4"/>
            </w:tcBorders>
          </w:tcPr>
          <w:p w:rsidR="006B173E" w:rsidRPr="0007383C" w:rsidRDefault="006B173E" w:rsidP="009D7EC1">
            <w:pPr>
              <w:spacing w:line="360" w:lineRule="auto"/>
              <w:jc w:val="center"/>
              <w:cnfStyle w:val="000000000000"/>
              <w:rPr>
                <w:rFonts w:asciiTheme="minorHAnsi" w:hAnsiTheme="minorHAnsi" w:cstheme="majorHAnsi"/>
                <w:color w:val="000000"/>
                <w:szCs w:val="22"/>
              </w:rPr>
            </w:pPr>
            <w:r w:rsidRPr="0007383C">
              <w:rPr>
                <w:rFonts w:asciiTheme="minorHAnsi" w:hAnsiTheme="minorHAnsi" w:cstheme="majorHAnsi"/>
                <w:color w:val="000000"/>
                <w:szCs w:val="22"/>
              </w:rPr>
              <w:t>NA</w:t>
            </w:r>
          </w:p>
        </w:tc>
        <w:tc>
          <w:tcPr>
            <w:tcW w:w="567" w:type="dxa"/>
            <w:tcBorders>
              <w:top w:val="single" w:sz="8" w:space="0" w:color="FFFFFF" w:themeColor="accent4"/>
              <w:bottom w:val="single" w:sz="8" w:space="0" w:color="FFFFFF" w:themeColor="accent4"/>
            </w:tcBorders>
          </w:tcPr>
          <w:p w:rsidR="006B173E" w:rsidRPr="0007383C" w:rsidRDefault="006B173E" w:rsidP="009D7EC1">
            <w:pPr>
              <w:spacing w:line="360" w:lineRule="auto"/>
              <w:jc w:val="center"/>
              <w:cnfStyle w:val="000000000000"/>
              <w:rPr>
                <w:rFonts w:asciiTheme="minorHAnsi" w:hAnsiTheme="minorHAnsi" w:cstheme="majorHAnsi"/>
                <w:color w:val="000000"/>
                <w:szCs w:val="22"/>
              </w:rPr>
            </w:pPr>
            <w:r w:rsidRPr="0007383C">
              <w:rPr>
                <w:rFonts w:asciiTheme="minorHAnsi" w:hAnsiTheme="minorHAnsi" w:cstheme="majorHAnsi"/>
                <w:color w:val="000000"/>
                <w:szCs w:val="22"/>
              </w:rPr>
              <w:t>NA</w:t>
            </w:r>
          </w:p>
        </w:tc>
        <w:tc>
          <w:tcPr>
            <w:tcW w:w="687" w:type="dxa"/>
            <w:tcBorders>
              <w:top w:val="single" w:sz="8" w:space="0" w:color="FFFFFF" w:themeColor="accent4"/>
              <w:bottom w:val="single" w:sz="8" w:space="0" w:color="FFFFFF" w:themeColor="accent4"/>
              <w:right w:val="dotted" w:sz="4" w:space="0" w:color="auto"/>
            </w:tcBorders>
          </w:tcPr>
          <w:p w:rsidR="006B173E" w:rsidRPr="00962604" w:rsidRDefault="006B173E" w:rsidP="009D7EC1">
            <w:pPr>
              <w:spacing w:line="360" w:lineRule="auto"/>
              <w:jc w:val="center"/>
              <w:cnfStyle w:val="000000000000"/>
              <w:rPr>
                <w:rFonts w:asciiTheme="minorHAnsi" w:hAnsiTheme="minorHAnsi" w:cstheme="majorHAnsi"/>
                <w:color w:val="000000"/>
                <w:szCs w:val="22"/>
              </w:rPr>
            </w:pPr>
            <w:r w:rsidRPr="00962604">
              <w:rPr>
                <w:rFonts w:asciiTheme="minorHAnsi" w:hAnsiTheme="minorHAnsi" w:cstheme="majorHAnsi"/>
                <w:color w:val="000000"/>
                <w:szCs w:val="22"/>
              </w:rPr>
              <w:t>+</w:t>
            </w:r>
          </w:p>
        </w:tc>
        <w:tc>
          <w:tcPr>
            <w:tcW w:w="675" w:type="dxa"/>
            <w:tcBorders>
              <w:top w:val="single" w:sz="8" w:space="0" w:color="FFFFFF" w:themeColor="accent4"/>
              <w:left w:val="dotted" w:sz="4" w:space="0" w:color="auto"/>
              <w:bottom w:val="single" w:sz="8" w:space="0" w:color="FFFFFF" w:themeColor="accent4"/>
            </w:tcBorders>
          </w:tcPr>
          <w:p w:rsidR="006B173E" w:rsidRPr="00962604" w:rsidRDefault="006B173E" w:rsidP="009D7EC1">
            <w:pPr>
              <w:spacing w:line="360" w:lineRule="auto"/>
              <w:jc w:val="center"/>
              <w:cnfStyle w:val="000000000000"/>
              <w:rPr>
                <w:rFonts w:asciiTheme="minorHAnsi" w:hAnsiTheme="minorHAnsi" w:cstheme="majorHAnsi"/>
                <w:color w:val="000000"/>
                <w:szCs w:val="22"/>
              </w:rPr>
            </w:pPr>
            <w:r w:rsidRPr="00962604">
              <w:rPr>
                <w:rFonts w:asciiTheme="minorHAnsi" w:hAnsiTheme="minorHAnsi" w:cstheme="majorHAnsi"/>
                <w:color w:val="000000"/>
                <w:szCs w:val="22"/>
              </w:rPr>
              <w:t>8</w:t>
            </w:r>
          </w:p>
        </w:tc>
      </w:tr>
      <w:tr w:rsidR="006B173E" w:rsidRPr="009D161E" w:rsidTr="009D7EC1">
        <w:trPr>
          <w:cnfStyle w:val="000000100000"/>
        </w:trPr>
        <w:tc>
          <w:tcPr>
            <w:cnfStyle w:val="001000000000"/>
            <w:tcW w:w="1242" w:type="dxa"/>
          </w:tcPr>
          <w:p w:rsidR="006B173E" w:rsidRPr="009D161E" w:rsidRDefault="006B173E" w:rsidP="009D7EC1">
            <w:pPr>
              <w:spacing w:line="360" w:lineRule="auto"/>
              <w:rPr>
                <w:rFonts w:asciiTheme="minorHAnsi" w:hAnsiTheme="minorHAnsi" w:cstheme="majorHAnsi"/>
                <w:b w:val="0"/>
                <w:color w:val="000000"/>
              </w:rPr>
            </w:pPr>
            <w:r w:rsidRPr="009D161E">
              <w:rPr>
                <w:rFonts w:asciiTheme="minorHAnsi" w:hAnsiTheme="minorHAnsi" w:cstheme="majorHAnsi"/>
                <w:b w:val="0"/>
                <w:color w:val="000000"/>
                <w:szCs w:val="22"/>
              </w:rPr>
              <w:t>Bon</w:t>
            </w:r>
          </w:p>
        </w:tc>
        <w:tc>
          <w:tcPr>
            <w:tcW w:w="567"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sidRPr="009D161E">
              <w:rPr>
                <w:rFonts w:asciiTheme="minorHAnsi" w:hAnsiTheme="minorHAnsi" w:cstheme="majorHAnsi"/>
                <w:color w:val="000000"/>
                <w:szCs w:val="22"/>
              </w:rPr>
              <w:t>+</w:t>
            </w:r>
          </w:p>
        </w:tc>
        <w:tc>
          <w:tcPr>
            <w:tcW w:w="567"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709"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851"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426"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NA</w:t>
            </w:r>
          </w:p>
        </w:tc>
        <w:tc>
          <w:tcPr>
            <w:tcW w:w="567" w:type="dxa"/>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NA</w:t>
            </w:r>
          </w:p>
        </w:tc>
        <w:tc>
          <w:tcPr>
            <w:tcW w:w="687" w:type="dxa"/>
            <w:tcBorders>
              <w:right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675" w:type="dxa"/>
            <w:tcBorders>
              <w:left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15</w:t>
            </w:r>
          </w:p>
        </w:tc>
      </w:tr>
      <w:tr w:rsidR="006B173E" w:rsidRPr="009D161E" w:rsidTr="009D7EC1">
        <w:tc>
          <w:tcPr>
            <w:cnfStyle w:val="001000000000"/>
            <w:tcW w:w="1242" w:type="dxa"/>
          </w:tcPr>
          <w:p w:rsidR="006B173E" w:rsidRPr="00490F4C" w:rsidRDefault="006B173E" w:rsidP="009D7EC1">
            <w:pPr>
              <w:spacing w:line="360" w:lineRule="auto"/>
              <w:rPr>
                <w:rFonts w:asciiTheme="minorHAnsi" w:hAnsiTheme="minorHAnsi" w:cstheme="majorHAnsi"/>
                <w:b w:val="0"/>
                <w:color w:val="000000"/>
              </w:rPr>
            </w:pPr>
            <w:r w:rsidRPr="00490F4C">
              <w:rPr>
                <w:rFonts w:asciiTheme="minorHAnsi" w:hAnsiTheme="minorHAnsi" w:cstheme="majorHAnsi"/>
                <w:b w:val="0"/>
                <w:color w:val="000000"/>
                <w:szCs w:val="22"/>
              </w:rPr>
              <w:t>Molina</w:t>
            </w:r>
          </w:p>
        </w:tc>
        <w:tc>
          <w:tcPr>
            <w:tcW w:w="567" w:type="dxa"/>
          </w:tcPr>
          <w:p w:rsidR="006B173E" w:rsidRPr="00490F4C" w:rsidRDefault="006B173E" w:rsidP="009D7EC1">
            <w:pPr>
              <w:spacing w:line="360" w:lineRule="auto"/>
              <w:jc w:val="center"/>
              <w:cnfStyle w:val="000000000000"/>
              <w:rPr>
                <w:rFonts w:asciiTheme="minorHAnsi" w:hAnsiTheme="minorHAnsi" w:cstheme="majorHAnsi"/>
                <w:color w:val="000000"/>
                <w:szCs w:val="22"/>
              </w:rPr>
            </w:pPr>
            <w:r w:rsidRPr="00490F4C">
              <w:rPr>
                <w:rFonts w:asciiTheme="minorHAnsi" w:hAnsiTheme="minorHAnsi" w:cstheme="majorHAnsi"/>
                <w:color w:val="000000"/>
                <w:szCs w:val="22"/>
              </w:rPr>
              <w:t>+/-</w:t>
            </w:r>
          </w:p>
        </w:tc>
        <w:tc>
          <w:tcPr>
            <w:tcW w:w="567" w:type="dxa"/>
          </w:tcPr>
          <w:p w:rsidR="006B173E" w:rsidRPr="00490F4C" w:rsidRDefault="006B173E" w:rsidP="009D7EC1">
            <w:pPr>
              <w:spacing w:line="360" w:lineRule="auto"/>
              <w:jc w:val="center"/>
              <w:cnfStyle w:val="000000000000"/>
              <w:rPr>
                <w:rFonts w:asciiTheme="minorHAnsi" w:hAnsiTheme="minorHAnsi" w:cstheme="majorHAnsi"/>
                <w:color w:val="000000"/>
                <w:szCs w:val="22"/>
              </w:rPr>
            </w:pPr>
            <w:r w:rsidRPr="00490F4C">
              <w:rPr>
                <w:rFonts w:asciiTheme="minorHAnsi" w:hAnsiTheme="minorHAnsi" w:cstheme="majorHAnsi"/>
                <w:color w:val="000000"/>
                <w:szCs w:val="22"/>
              </w:rPr>
              <w:t>+</w:t>
            </w:r>
          </w:p>
        </w:tc>
        <w:tc>
          <w:tcPr>
            <w:tcW w:w="567" w:type="dxa"/>
          </w:tcPr>
          <w:p w:rsidR="006B173E" w:rsidRPr="00490F4C" w:rsidRDefault="006B173E" w:rsidP="009D7EC1">
            <w:pPr>
              <w:spacing w:line="360" w:lineRule="auto"/>
              <w:jc w:val="center"/>
              <w:cnfStyle w:val="000000000000"/>
              <w:rPr>
                <w:rFonts w:asciiTheme="minorHAnsi" w:hAnsiTheme="minorHAnsi" w:cstheme="majorHAnsi"/>
                <w:color w:val="000000"/>
                <w:szCs w:val="22"/>
              </w:rPr>
            </w:pPr>
            <w:r w:rsidRPr="00490F4C">
              <w:rPr>
                <w:rFonts w:asciiTheme="minorHAnsi" w:hAnsiTheme="minorHAnsi" w:cstheme="majorHAnsi"/>
                <w:color w:val="000000"/>
                <w:szCs w:val="22"/>
              </w:rPr>
              <w:t>+</w:t>
            </w:r>
          </w:p>
        </w:tc>
        <w:tc>
          <w:tcPr>
            <w:tcW w:w="567" w:type="dxa"/>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sidRPr="00136A97">
              <w:rPr>
                <w:rFonts w:asciiTheme="minorHAnsi" w:hAnsiTheme="minorHAnsi" w:cstheme="majorHAnsi"/>
                <w:color w:val="000000"/>
                <w:szCs w:val="22"/>
              </w:rPr>
              <w:t>+</w:t>
            </w:r>
          </w:p>
        </w:tc>
        <w:tc>
          <w:tcPr>
            <w:tcW w:w="709" w:type="dxa"/>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851" w:type="dxa"/>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426" w:type="dxa"/>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NA</w:t>
            </w:r>
          </w:p>
        </w:tc>
        <w:tc>
          <w:tcPr>
            <w:tcW w:w="567" w:type="dxa"/>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NA</w:t>
            </w:r>
          </w:p>
        </w:tc>
        <w:tc>
          <w:tcPr>
            <w:tcW w:w="687" w:type="dxa"/>
            <w:tcBorders>
              <w:right w:val="dotted" w:sz="4" w:space="0" w:color="auto"/>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675" w:type="dxa"/>
            <w:tcBorders>
              <w:left w:val="dotted" w:sz="4" w:space="0" w:color="auto"/>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10</w:t>
            </w:r>
          </w:p>
        </w:tc>
      </w:tr>
      <w:tr w:rsidR="006B173E" w:rsidRPr="009D161E" w:rsidTr="009D7EC1">
        <w:trPr>
          <w:cnfStyle w:val="000000100000"/>
        </w:trPr>
        <w:tc>
          <w:tcPr>
            <w:cnfStyle w:val="001000000000"/>
            <w:tcW w:w="1242" w:type="dxa"/>
            <w:tcBorders>
              <w:bottom w:val="dotted" w:sz="4" w:space="0" w:color="auto"/>
            </w:tcBorders>
          </w:tcPr>
          <w:p w:rsidR="006B173E" w:rsidRPr="009D161E" w:rsidRDefault="006B173E" w:rsidP="009D7EC1">
            <w:pPr>
              <w:spacing w:line="360" w:lineRule="auto"/>
              <w:rPr>
                <w:rFonts w:asciiTheme="minorHAnsi" w:hAnsiTheme="minorHAnsi" w:cstheme="majorHAnsi"/>
                <w:b w:val="0"/>
                <w:color w:val="000000"/>
              </w:rPr>
            </w:pPr>
            <w:r w:rsidRPr="009D161E">
              <w:rPr>
                <w:rFonts w:asciiTheme="minorHAnsi" w:hAnsiTheme="minorHAnsi" w:cstheme="majorHAnsi"/>
                <w:b w:val="0"/>
                <w:color w:val="000000"/>
                <w:szCs w:val="22"/>
              </w:rPr>
              <w:t>Scaglione</w:t>
            </w:r>
          </w:p>
        </w:tc>
        <w:tc>
          <w:tcPr>
            <w:tcW w:w="567" w:type="dxa"/>
            <w:tcBorders>
              <w:bottom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sidRPr="009D161E">
              <w:rPr>
                <w:rFonts w:asciiTheme="minorHAnsi" w:hAnsiTheme="minorHAnsi" w:cstheme="majorHAnsi"/>
                <w:color w:val="000000"/>
                <w:szCs w:val="22"/>
              </w:rPr>
              <w:t>+</w:t>
            </w:r>
            <w:r>
              <w:rPr>
                <w:rFonts w:asciiTheme="minorHAnsi" w:hAnsiTheme="minorHAnsi" w:cstheme="majorHAnsi"/>
                <w:color w:val="000000"/>
                <w:szCs w:val="22"/>
              </w:rPr>
              <w:t>/-</w:t>
            </w:r>
          </w:p>
        </w:tc>
        <w:tc>
          <w:tcPr>
            <w:tcW w:w="567" w:type="dxa"/>
            <w:tcBorders>
              <w:bottom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bottom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sidRPr="009D161E">
              <w:rPr>
                <w:rFonts w:asciiTheme="minorHAnsi" w:hAnsiTheme="minorHAnsi" w:cstheme="majorHAnsi"/>
                <w:color w:val="000000"/>
                <w:szCs w:val="22"/>
              </w:rPr>
              <w:t>+</w:t>
            </w:r>
          </w:p>
        </w:tc>
        <w:tc>
          <w:tcPr>
            <w:tcW w:w="567" w:type="dxa"/>
            <w:tcBorders>
              <w:bottom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709" w:type="dxa"/>
            <w:tcBorders>
              <w:bottom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851" w:type="dxa"/>
            <w:tcBorders>
              <w:bottom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bottom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Borders>
              <w:bottom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426" w:type="dxa"/>
            <w:tcBorders>
              <w:bottom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Borders>
              <w:bottom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NA</w:t>
            </w:r>
          </w:p>
        </w:tc>
        <w:tc>
          <w:tcPr>
            <w:tcW w:w="567" w:type="dxa"/>
            <w:tcBorders>
              <w:bottom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NA</w:t>
            </w:r>
          </w:p>
        </w:tc>
        <w:tc>
          <w:tcPr>
            <w:tcW w:w="687" w:type="dxa"/>
            <w:tcBorders>
              <w:bottom w:val="dotted" w:sz="4" w:space="0" w:color="auto"/>
              <w:right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675" w:type="dxa"/>
            <w:tcBorders>
              <w:left w:val="dotted" w:sz="4" w:space="0" w:color="auto"/>
              <w:bottom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13</w:t>
            </w:r>
          </w:p>
        </w:tc>
      </w:tr>
      <w:tr w:rsidR="006B173E" w:rsidRPr="009D161E" w:rsidTr="009D7EC1">
        <w:tc>
          <w:tcPr>
            <w:cnfStyle w:val="001000000000"/>
            <w:tcW w:w="1242" w:type="dxa"/>
            <w:tcBorders>
              <w:top w:val="dotted" w:sz="4" w:space="0" w:color="auto"/>
              <w:bottom w:val="nil"/>
            </w:tcBorders>
          </w:tcPr>
          <w:p w:rsidR="006B173E" w:rsidRPr="009D161E" w:rsidRDefault="006B173E" w:rsidP="009D7EC1">
            <w:pPr>
              <w:spacing w:line="360" w:lineRule="auto"/>
              <w:rPr>
                <w:rFonts w:asciiTheme="minorHAnsi" w:hAnsiTheme="minorHAnsi" w:cstheme="majorHAnsi"/>
                <w:b w:val="0"/>
                <w:color w:val="000000"/>
              </w:rPr>
            </w:pPr>
            <w:proofErr w:type="spellStart"/>
            <w:r w:rsidRPr="009D161E">
              <w:rPr>
                <w:rFonts w:asciiTheme="minorHAnsi" w:hAnsiTheme="minorHAnsi" w:cstheme="majorHAnsi"/>
                <w:b w:val="0"/>
                <w:color w:val="000000"/>
                <w:szCs w:val="22"/>
              </w:rPr>
              <w:t>Junquera</w:t>
            </w:r>
            <w:proofErr w:type="spellEnd"/>
          </w:p>
        </w:tc>
        <w:tc>
          <w:tcPr>
            <w:tcW w:w="567" w:type="dxa"/>
            <w:tcBorders>
              <w:top w:val="dotted" w:sz="4" w:space="0" w:color="auto"/>
              <w:bottom w:val="nil"/>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top w:val="dotted" w:sz="4" w:space="0" w:color="auto"/>
              <w:bottom w:val="nil"/>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top w:val="dotted" w:sz="4" w:space="0" w:color="auto"/>
              <w:bottom w:val="nil"/>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sidRPr="009D161E">
              <w:rPr>
                <w:rFonts w:asciiTheme="minorHAnsi" w:hAnsiTheme="minorHAnsi" w:cstheme="majorHAnsi"/>
                <w:color w:val="000000"/>
                <w:szCs w:val="22"/>
              </w:rPr>
              <w:t>+</w:t>
            </w:r>
          </w:p>
        </w:tc>
        <w:tc>
          <w:tcPr>
            <w:tcW w:w="567" w:type="dxa"/>
            <w:tcBorders>
              <w:top w:val="dotted" w:sz="4" w:space="0" w:color="auto"/>
              <w:bottom w:val="nil"/>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709" w:type="dxa"/>
            <w:tcBorders>
              <w:top w:val="dotted" w:sz="4" w:space="0" w:color="auto"/>
              <w:bottom w:val="nil"/>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851" w:type="dxa"/>
            <w:tcBorders>
              <w:top w:val="dotted" w:sz="4" w:space="0" w:color="auto"/>
              <w:bottom w:val="nil"/>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top w:val="dotted" w:sz="4" w:space="0" w:color="auto"/>
              <w:bottom w:val="nil"/>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Borders>
              <w:top w:val="dotted" w:sz="4" w:space="0" w:color="auto"/>
              <w:bottom w:val="nil"/>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426" w:type="dxa"/>
            <w:tcBorders>
              <w:top w:val="dotted" w:sz="4" w:space="0" w:color="auto"/>
              <w:bottom w:val="nil"/>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Borders>
              <w:top w:val="dotted" w:sz="4" w:space="0" w:color="auto"/>
              <w:bottom w:val="nil"/>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top w:val="dotted" w:sz="4" w:space="0" w:color="auto"/>
              <w:bottom w:val="nil"/>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687" w:type="dxa"/>
            <w:tcBorders>
              <w:top w:val="dotted" w:sz="4" w:space="0" w:color="auto"/>
              <w:bottom w:val="nil"/>
              <w:right w:val="dotted" w:sz="4" w:space="0" w:color="auto"/>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w:t>
            </w:r>
          </w:p>
        </w:tc>
        <w:tc>
          <w:tcPr>
            <w:tcW w:w="675" w:type="dxa"/>
            <w:tcBorders>
              <w:top w:val="dotted" w:sz="4" w:space="0" w:color="auto"/>
              <w:left w:val="dotted" w:sz="4" w:space="0" w:color="auto"/>
              <w:bottom w:val="nil"/>
            </w:tcBorders>
          </w:tcPr>
          <w:p w:rsidR="006B173E" w:rsidRPr="009D161E" w:rsidRDefault="006B173E" w:rsidP="009D7EC1">
            <w:pPr>
              <w:spacing w:line="360" w:lineRule="auto"/>
              <w:jc w:val="center"/>
              <w:cnfStyle w:val="000000000000"/>
              <w:rPr>
                <w:rFonts w:asciiTheme="minorHAnsi" w:hAnsiTheme="minorHAnsi" w:cstheme="majorHAnsi"/>
                <w:color w:val="000000"/>
                <w:szCs w:val="22"/>
              </w:rPr>
            </w:pPr>
            <w:r>
              <w:rPr>
                <w:rFonts w:asciiTheme="minorHAnsi" w:hAnsiTheme="minorHAnsi" w:cstheme="majorHAnsi"/>
                <w:color w:val="000000"/>
                <w:szCs w:val="22"/>
              </w:rPr>
              <w:t>17</w:t>
            </w:r>
          </w:p>
        </w:tc>
      </w:tr>
      <w:tr w:rsidR="006B173E" w:rsidRPr="009D161E" w:rsidTr="009D7EC1">
        <w:trPr>
          <w:cnfStyle w:val="000000100000"/>
        </w:trPr>
        <w:tc>
          <w:tcPr>
            <w:cnfStyle w:val="001000000000"/>
            <w:tcW w:w="1242" w:type="dxa"/>
            <w:tcBorders>
              <w:top w:val="nil"/>
              <w:bottom w:val="single" w:sz="18" w:space="0" w:color="auto"/>
            </w:tcBorders>
          </w:tcPr>
          <w:p w:rsidR="006B173E" w:rsidRPr="00E95847" w:rsidRDefault="006B173E" w:rsidP="009D7EC1">
            <w:pPr>
              <w:spacing w:line="360" w:lineRule="auto"/>
              <w:rPr>
                <w:rFonts w:asciiTheme="minorHAnsi" w:hAnsiTheme="minorHAnsi" w:cstheme="majorHAnsi"/>
                <w:b w:val="0"/>
                <w:color w:val="000000"/>
                <w:szCs w:val="22"/>
                <w:vertAlign w:val="superscript"/>
              </w:rPr>
            </w:pPr>
            <w:r>
              <w:rPr>
                <w:rFonts w:asciiTheme="minorHAnsi" w:hAnsiTheme="minorHAnsi" w:cstheme="majorHAnsi"/>
                <w:b w:val="0"/>
                <w:color w:val="000000"/>
                <w:szCs w:val="22"/>
              </w:rPr>
              <w:t>Nardone</w:t>
            </w:r>
            <w:r>
              <w:rPr>
                <w:rFonts w:asciiTheme="minorHAnsi" w:hAnsiTheme="minorHAnsi" w:cstheme="majorHAnsi"/>
                <w:b w:val="0"/>
                <w:color w:val="000000"/>
                <w:szCs w:val="22"/>
                <w:vertAlign w:val="superscript"/>
              </w:rPr>
              <w:t>1</w:t>
            </w:r>
          </w:p>
        </w:tc>
        <w:tc>
          <w:tcPr>
            <w:tcW w:w="567" w:type="dxa"/>
            <w:tcBorders>
              <w:top w:val="nil"/>
              <w:bottom w:val="single" w:sz="18"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top w:val="nil"/>
              <w:bottom w:val="single" w:sz="18"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top w:val="nil"/>
              <w:bottom w:val="single" w:sz="18"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top w:val="nil"/>
              <w:bottom w:val="single" w:sz="18"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709" w:type="dxa"/>
            <w:tcBorders>
              <w:top w:val="nil"/>
              <w:bottom w:val="single" w:sz="18"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851" w:type="dxa"/>
            <w:tcBorders>
              <w:top w:val="nil"/>
              <w:bottom w:val="single" w:sz="18"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567" w:type="dxa"/>
            <w:tcBorders>
              <w:top w:val="nil"/>
              <w:bottom w:val="single" w:sz="18"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Borders>
              <w:top w:val="nil"/>
              <w:bottom w:val="single" w:sz="18"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426" w:type="dxa"/>
            <w:tcBorders>
              <w:top w:val="nil"/>
              <w:bottom w:val="single" w:sz="18"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708" w:type="dxa"/>
            <w:tcBorders>
              <w:top w:val="nil"/>
              <w:bottom w:val="single" w:sz="18"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NA</w:t>
            </w:r>
          </w:p>
        </w:tc>
        <w:tc>
          <w:tcPr>
            <w:tcW w:w="567" w:type="dxa"/>
            <w:tcBorders>
              <w:top w:val="nil"/>
              <w:bottom w:val="single" w:sz="18"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NA</w:t>
            </w:r>
          </w:p>
        </w:tc>
        <w:tc>
          <w:tcPr>
            <w:tcW w:w="687" w:type="dxa"/>
            <w:tcBorders>
              <w:top w:val="nil"/>
              <w:bottom w:val="single" w:sz="18" w:space="0" w:color="auto"/>
              <w:right w:val="dotted" w:sz="4"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w:t>
            </w:r>
          </w:p>
        </w:tc>
        <w:tc>
          <w:tcPr>
            <w:tcW w:w="675" w:type="dxa"/>
            <w:tcBorders>
              <w:top w:val="nil"/>
              <w:left w:val="dotted" w:sz="4" w:space="0" w:color="auto"/>
              <w:bottom w:val="single" w:sz="18" w:space="0" w:color="auto"/>
            </w:tcBorders>
          </w:tcPr>
          <w:p w:rsidR="006B173E" w:rsidRPr="009D161E" w:rsidRDefault="006B173E" w:rsidP="009D7EC1">
            <w:pPr>
              <w:spacing w:line="360" w:lineRule="auto"/>
              <w:jc w:val="center"/>
              <w:cnfStyle w:val="000000100000"/>
              <w:rPr>
                <w:rFonts w:asciiTheme="minorHAnsi" w:hAnsiTheme="minorHAnsi" w:cstheme="majorHAnsi"/>
                <w:color w:val="000000"/>
                <w:szCs w:val="22"/>
              </w:rPr>
            </w:pPr>
            <w:r>
              <w:rPr>
                <w:rFonts w:asciiTheme="minorHAnsi" w:hAnsiTheme="minorHAnsi" w:cstheme="majorHAnsi"/>
                <w:color w:val="000000"/>
                <w:szCs w:val="22"/>
              </w:rPr>
              <w:t>7</w:t>
            </w:r>
          </w:p>
        </w:tc>
      </w:tr>
    </w:tbl>
    <w:p w:rsidR="006B173E" w:rsidRPr="00D772CA" w:rsidRDefault="006B173E" w:rsidP="006B173E">
      <w:pPr>
        <w:spacing w:line="360" w:lineRule="auto"/>
        <w:rPr>
          <w:rFonts w:asciiTheme="minorHAnsi" w:hAnsiTheme="minorHAnsi" w:cstheme="majorHAnsi"/>
          <w:color w:val="000000"/>
          <w:szCs w:val="22"/>
        </w:rPr>
      </w:pPr>
      <w:r w:rsidRPr="009D161E">
        <w:rPr>
          <w:rFonts w:asciiTheme="minorHAnsi" w:hAnsiTheme="minorHAnsi" w:cstheme="majorHAnsi"/>
          <w:color w:val="000000"/>
          <w:szCs w:val="22"/>
        </w:rPr>
        <w:t>FU, follow-up; NA, not applicable</w:t>
      </w:r>
      <w:r>
        <w:rPr>
          <w:rFonts w:asciiTheme="minorHAnsi" w:hAnsiTheme="minorHAnsi" w:cstheme="majorHAnsi"/>
          <w:color w:val="000000"/>
          <w:szCs w:val="22"/>
        </w:rPr>
        <w:t xml:space="preserve">, </w:t>
      </w:r>
      <w:r>
        <w:rPr>
          <w:rFonts w:asciiTheme="minorHAnsi" w:hAnsiTheme="minorHAnsi" w:cstheme="majorHAnsi"/>
          <w:color w:val="000000"/>
          <w:szCs w:val="22"/>
          <w:vertAlign w:val="superscript"/>
        </w:rPr>
        <w:t>1</w:t>
      </w:r>
      <w:r>
        <w:rPr>
          <w:rFonts w:asciiTheme="minorHAnsi" w:hAnsiTheme="minorHAnsi" w:cstheme="majorHAnsi"/>
          <w:color w:val="000000"/>
          <w:szCs w:val="22"/>
        </w:rPr>
        <w:t xml:space="preserve">, first publication 1999; </w:t>
      </w:r>
      <w:r>
        <w:rPr>
          <w:rFonts w:asciiTheme="minorHAnsi" w:hAnsiTheme="minorHAnsi" w:cstheme="majorHAnsi"/>
          <w:color w:val="000000"/>
          <w:szCs w:val="22"/>
          <w:vertAlign w:val="superscript"/>
        </w:rPr>
        <w:t>2</w:t>
      </w:r>
      <w:r>
        <w:rPr>
          <w:rFonts w:asciiTheme="minorHAnsi" w:hAnsiTheme="minorHAnsi" w:cstheme="majorHAnsi"/>
          <w:color w:val="000000"/>
          <w:szCs w:val="22"/>
        </w:rPr>
        <w:t>, second publication 2014</w:t>
      </w:r>
    </w:p>
    <w:p w:rsidR="006B173E" w:rsidRPr="009D161E" w:rsidRDefault="006B173E" w:rsidP="006B173E">
      <w:pPr>
        <w:spacing w:line="360" w:lineRule="auto"/>
        <w:rPr>
          <w:rFonts w:asciiTheme="minorHAnsi" w:hAnsiTheme="minorHAnsi" w:cstheme="majorHAnsi"/>
          <w:color w:val="000000"/>
          <w:szCs w:val="22"/>
        </w:rPr>
      </w:pPr>
      <w:r w:rsidRPr="009D161E">
        <w:rPr>
          <w:rFonts w:asciiTheme="minorHAnsi" w:hAnsiTheme="minorHAnsi" w:cstheme="majorHAnsi"/>
          <w:color w:val="000000"/>
          <w:szCs w:val="22"/>
        </w:rPr>
        <w:t>-, not reported (0 points); +/-, reported but inadequate (1 point); + reported and adequate (2 points)</w:t>
      </w:r>
    </w:p>
    <w:p w:rsidR="00C80CD5" w:rsidRPr="009D161E" w:rsidRDefault="00C80CD5" w:rsidP="006B173E">
      <w:pPr>
        <w:spacing w:line="360" w:lineRule="auto"/>
        <w:rPr>
          <w:rFonts w:asciiTheme="minorHAnsi" w:hAnsiTheme="minorHAnsi"/>
          <w:color w:val="000000"/>
          <w:szCs w:val="22"/>
        </w:rPr>
      </w:pPr>
    </w:p>
    <w:p w:rsidR="00707C2A" w:rsidRPr="009B7E1B" w:rsidRDefault="00707C2A" w:rsidP="00707C2A">
      <w:pPr>
        <w:spacing w:line="360" w:lineRule="auto"/>
        <w:rPr>
          <w:rFonts w:asciiTheme="minorHAnsi" w:hAnsiTheme="minorHAnsi" w:cstheme="majorHAnsi"/>
          <w:color w:val="000000"/>
          <w:szCs w:val="22"/>
        </w:rPr>
      </w:pPr>
      <w:r>
        <w:rPr>
          <w:rFonts w:asciiTheme="minorHAnsi" w:hAnsiTheme="minorHAnsi"/>
          <w:b/>
          <w:color w:val="000000"/>
          <w:szCs w:val="22"/>
        </w:rPr>
        <w:br w:type="column"/>
      </w:r>
      <w:r>
        <w:rPr>
          <w:rFonts w:asciiTheme="minorHAnsi" w:hAnsiTheme="minorHAnsi" w:cstheme="majorHAnsi"/>
          <w:color w:val="000000"/>
          <w:szCs w:val="22"/>
        </w:rPr>
        <w:lastRenderedPageBreak/>
        <w:t xml:space="preserve">Table 3. Baseline characteristics of individual patient data and subtracted IPD </w:t>
      </w:r>
      <w:r w:rsidRPr="00BF2921">
        <w:rPr>
          <w:rFonts w:asciiTheme="minorHAnsi" w:hAnsiTheme="minorHAnsi" w:cstheme="majorHAnsi"/>
          <w:color w:val="000000"/>
          <w:szCs w:val="22"/>
        </w:rPr>
        <w:t>data (n=17</w:t>
      </w:r>
      <w:r w:rsidR="00BF2921" w:rsidRPr="00BF2921">
        <w:rPr>
          <w:rFonts w:asciiTheme="minorHAnsi" w:hAnsiTheme="minorHAnsi" w:cstheme="majorHAnsi"/>
          <w:color w:val="000000"/>
          <w:szCs w:val="22"/>
        </w:rPr>
        <w:t>4</w:t>
      </w:r>
      <w:r w:rsidRPr="00BF2921">
        <w:rPr>
          <w:rFonts w:asciiTheme="minorHAnsi" w:hAnsiTheme="minorHAnsi" w:cstheme="majorHAnsi"/>
          <w:color w:val="000000"/>
          <w:szCs w:val="22"/>
        </w:rPr>
        <w:t>).</w:t>
      </w:r>
    </w:p>
    <w:tbl>
      <w:tblPr>
        <w:tblStyle w:val="Gemiddeldearcering2-accent4"/>
        <w:tblW w:w="4637" w:type="pct"/>
        <w:tblLayout w:type="fixed"/>
        <w:tblLook w:val="0020"/>
      </w:tblPr>
      <w:tblGrid>
        <w:gridCol w:w="1951"/>
        <w:gridCol w:w="2410"/>
        <w:gridCol w:w="2551"/>
        <w:gridCol w:w="1702"/>
      </w:tblGrid>
      <w:tr w:rsidR="00707C2A" w:rsidRPr="001E70B9" w:rsidTr="009D7EC1">
        <w:trPr>
          <w:cnfStyle w:val="100000000000"/>
        </w:trPr>
        <w:tc>
          <w:tcPr>
            <w:cnfStyle w:val="000010000000"/>
            <w:tcW w:w="1132" w:type="pct"/>
            <w:shd w:val="clear" w:color="auto" w:fill="auto"/>
          </w:tcPr>
          <w:p w:rsidR="00707C2A" w:rsidRPr="001E70B9" w:rsidRDefault="00707C2A" w:rsidP="009D7EC1">
            <w:pPr>
              <w:spacing w:line="360" w:lineRule="auto"/>
              <w:rPr>
                <w:rFonts w:asciiTheme="minorHAnsi" w:hAnsiTheme="minorHAnsi"/>
                <w:color w:val="auto"/>
                <w:szCs w:val="22"/>
              </w:rPr>
            </w:pPr>
            <w:r>
              <w:rPr>
                <w:rFonts w:asciiTheme="minorHAnsi" w:hAnsiTheme="minorHAnsi"/>
                <w:color w:val="auto"/>
                <w:szCs w:val="22"/>
              </w:rPr>
              <w:t>Variable</w:t>
            </w:r>
          </w:p>
        </w:tc>
        <w:tc>
          <w:tcPr>
            <w:tcW w:w="1399" w:type="pct"/>
            <w:shd w:val="clear" w:color="auto" w:fill="auto"/>
          </w:tcPr>
          <w:p w:rsidR="00707C2A" w:rsidRPr="001E70B9" w:rsidRDefault="00707C2A" w:rsidP="009D7EC1">
            <w:pPr>
              <w:spacing w:line="360" w:lineRule="auto"/>
              <w:cnfStyle w:val="100000000000"/>
              <w:rPr>
                <w:rFonts w:asciiTheme="minorHAnsi" w:hAnsiTheme="minorHAnsi"/>
                <w:color w:val="auto"/>
                <w:szCs w:val="22"/>
              </w:rPr>
            </w:pPr>
            <w:r w:rsidRPr="001E70B9">
              <w:rPr>
                <w:rFonts w:asciiTheme="minorHAnsi" w:hAnsiTheme="minorHAnsi"/>
                <w:bCs w:val="0"/>
                <w:color w:val="auto"/>
                <w:szCs w:val="22"/>
              </w:rPr>
              <w:t>Characteristic</w:t>
            </w:r>
          </w:p>
        </w:tc>
        <w:tc>
          <w:tcPr>
            <w:cnfStyle w:val="000010000000"/>
            <w:tcW w:w="1481" w:type="pct"/>
            <w:shd w:val="clear" w:color="auto" w:fill="auto"/>
          </w:tcPr>
          <w:p w:rsidR="00707C2A" w:rsidRPr="001E70B9" w:rsidRDefault="00707C2A" w:rsidP="009D7EC1">
            <w:pPr>
              <w:spacing w:line="360" w:lineRule="auto"/>
              <w:rPr>
                <w:rFonts w:asciiTheme="minorHAnsi" w:hAnsiTheme="minorHAnsi"/>
                <w:color w:val="auto"/>
                <w:szCs w:val="22"/>
              </w:rPr>
            </w:pPr>
            <w:r w:rsidRPr="001E70B9">
              <w:rPr>
                <w:rFonts w:asciiTheme="minorHAnsi" w:hAnsiTheme="minorHAnsi"/>
                <w:color w:val="auto"/>
                <w:szCs w:val="22"/>
              </w:rPr>
              <w:t>N</w:t>
            </w:r>
            <w:r>
              <w:rPr>
                <w:rFonts w:asciiTheme="minorHAnsi" w:hAnsiTheme="minorHAnsi"/>
                <w:color w:val="auto"/>
                <w:szCs w:val="22"/>
              </w:rPr>
              <w:t xml:space="preserve"> (%)</w:t>
            </w:r>
          </w:p>
        </w:tc>
        <w:tc>
          <w:tcPr>
            <w:tcW w:w="988" w:type="pct"/>
            <w:shd w:val="clear" w:color="auto" w:fill="auto"/>
          </w:tcPr>
          <w:p w:rsidR="00707C2A" w:rsidRPr="001E70B9" w:rsidRDefault="00707C2A" w:rsidP="009D7EC1">
            <w:pPr>
              <w:spacing w:line="360" w:lineRule="auto"/>
              <w:cnfStyle w:val="100000000000"/>
              <w:rPr>
                <w:rFonts w:asciiTheme="minorHAnsi" w:hAnsiTheme="minorHAnsi"/>
                <w:color w:val="auto"/>
                <w:szCs w:val="22"/>
              </w:rPr>
            </w:pPr>
            <w:proofErr w:type="spellStart"/>
            <w:r>
              <w:rPr>
                <w:rFonts w:asciiTheme="minorHAnsi" w:hAnsiTheme="minorHAnsi"/>
                <w:color w:val="auto"/>
                <w:szCs w:val="22"/>
              </w:rPr>
              <w:t>Missings</w:t>
            </w:r>
            <w:proofErr w:type="spellEnd"/>
            <w:r>
              <w:rPr>
                <w:rFonts w:asciiTheme="minorHAnsi" w:hAnsiTheme="minorHAnsi"/>
                <w:color w:val="auto"/>
                <w:szCs w:val="22"/>
              </w:rPr>
              <w:t>, N (%)</w:t>
            </w:r>
          </w:p>
        </w:tc>
      </w:tr>
      <w:tr w:rsidR="00707C2A" w:rsidRPr="009B7E1B" w:rsidTr="009D7EC1">
        <w:trPr>
          <w:cnfStyle w:val="000000100000"/>
        </w:trPr>
        <w:tc>
          <w:tcPr>
            <w:cnfStyle w:val="000010000000"/>
            <w:tcW w:w="1132" w:type="pct"/>
            <w:shd w:val="clear" w:color="auto" w:fill="auto"/>
          </w:tcPr>
          <w:p w:rsidR="00707C2A" w:rsidRPr="009B7E1B" w:rsidRDefault="00707C2A" w:rsidP="009D7EC1">
            <w:pPr>
              <w:spacing w:line="360" w:lineRule="auto"/>
              <w:rPr>
                <w:rFonts w:asciiTheme="minorHAnsi" w:hAnsiTheme="minorHAnsi"/>
                <w:b/>
                <w:szCs w:val="22"/>
              </w:rPr>
            </w:pPr>
            <w:r>
              <w:rPr>
                <w:rFonts w:asciiTheme="minorHAnsi" w:hAnsiTheme="minorHAnsi"/>
                <w:b/>
                <w:szCs w:val="22"/>
              </w:rPr>
              <w:t>Gender</w:t>
            </w:r>
          </w:p>
        </w:tc>
        <w:tc>
          <w:tcPr>
            <w:tcW w:w="1399" w:type="pct"/>
            <w:shd w:val="clear" w:color="auto" w:fill="auto"/>
          </w:tcPr>
          <w:p w:rsidR="00707C2A" w:rsidRPr="009B7E1B" w:rsidRDefault="00707C2A" w:rsidP="009D7EC1">
            <w:pPr>
              <w:spacing w:line="360" w:lineRule="auto"/>
              <w:cnfStyle w:val="000000100000"/>
              <w:rPr>
                <w:rFonts w:asciiTheme="minorHAnsi" w:hAnsiTheme="minorHAnsi"/>
                <w:szCs w:val="22"/>
              </w:rPr>
            </w:pPr>
            <w:r>
              <w:rPr>
                <w:rFonts w:asciiTheme="minorHAnsi" w:hAnsiTheme="minorHAnsi"/>
                <w:szCs w:val="22"/>
              </w:rPr>
              <w:t>Men</w:t>
            </w:r>
          </w:p>
        </w:tc>
        <w:tc>
          <w:tcPr>
            <w:cnfStyle w:val="000010000000"/>
            <w:tcW w:w="1481" w:type="pct"/>
            <w:shd w:val="clear" w:color="auto" w:fill="auto"/>
          </w:tcPr>
          <w:p w:rsidR="00707C2A" w:rsidRPr="009B7E1B" w:rsidRDefault="00BF2921" w:rsidP="009D7EC1">
            <w:pPr>
              <w:spacing w:line="360" w:lineRule="auto"/>
              <w:rPr>
                <w:rFonts w:asciiTheme="minorHAnsi" w:hAnsiTheme="minorHAnsi"/>
                <w:szCs w:val="22"/>
              </w:rPr>
            </w:pPr>
            <w:r>
              <w:rPr>
                <w:rFonts w:asciiTheme="minorHAnsi" w:hAnsiTheme="minorHAnsi"/>
                <w:szCs w:val="22"/>
              </w:rPr>
              <w:t>86</w:t>
            </w:r>
            <w:r w:rsidR="00707C2A">
              <w:rPr>
                <w:rFonts w:asciiTheme="minorHAnsi" w:hAnsiTheme="minorHAnsi"/>
                <w:szCs w:val="22"/>
              </w:rPr>
              <w:t xml:space="preserve"> (55)</w:t>
            </w:r>
          </w:p>
        </w:tc>
        <w:tc>
          <w:tcPr>
            <w:tcW w:w="988" w:type="pct"/>
            <w:shd w:val="clear" w:color="auto" w:fill="auto"/>
          </w:tcPr>
          <w:p w:rsidR="00707C2A" w:rsidRPr="009B7E1B" w:rsidRDefault="00075B93" w:rsidP="009D7EC1">
            <w:pPr>
              <w:spacing w:line="360" w:lineRule="auto"/>
              <w:cnfStyle w:val="000000100000"/>
              <w:rPr>
                <w:rFonts w:asciiTheme="minorHAnsi" w:hAnsiTheme="minorHAnsi"/>
                <w:szCs w:val="22"/>
              </w:rPr>
            </w:pPr>
            <w:r>
              <w:rPr>
                <w:rFonts w:asciiTheme="minorHAnsi" w:hAnsiTheme="minorHAnsi"/>
                <w:szCs w:val="22"/>
              </w:rPr>
              <w:t>18 (10</w:t>
            </w:r>
            <w:r w:rsidR="00707C2A">
              <w:rPr>
                <w:rFonts w:asciiTheme="minorHAnsi" w:hAnsiTheme="minorHAnsi"/>
                <w:szCs w:val="22"/>
              </w:rPr>
              <w:t>)</w:t>
            </w:r>
          </w:p>
        </w:tc>
      </w:tr>
      <w:tr w:rsidR="00707C2A" w:rsidRPr="009B7E1B" w:rsidTr="009D7EC1">
        <w:tc>
          <w:tcPr>
            <w:cnfStyle w:val="000010000000"/>
            <w:tcW w:w="1132" w:type="pct"/>
            <w:shd w:val="clear" w:color="auto" w:fill="auto"/>
          </w:tcPr>
          <w:p w:rsidR="00707C2A" w:rsidRPr="009B7E1B" w:rsidRDefault="00707C2A" w:rsidP="009D7EC1">
            <w:pPr>
              <w:spacing w:line="360" w:lineRule="auto"/>
              <w:rPr>
                <w:rFonts w:asciiTheme="minorHAnsi" w:hAnsiTheme="minorHAnsi"/>
                <w:b/>
                <w:szCs w:val="22"/>
              </w:rPr>
            </w:pPr>
            <w:r>
              <w:rPr>
                <w:rFonts w:asciiTheme="minorHAnsi" w:hAnsiTheme="minorHAnsi"/>
                <w:b/>
                <w:szCs w:val="22"/>
              </w:rPr>
              <w:t>Age</w:t>
            </w:r>
          </w:p>
        </w:tc>
        <w:tc>
          <w:tcPr>
            <w:tcW w:w="1399" w:type="pct"/>
            <w:shd w:val="clear" w:color="auto" w:fill="auto"/>
          </w:tcPr>
          <w:p w:rsidR="00707C2A" w:rsidRPr="009B7E1B" w:rsidRDefault="00707C2A" w:rsidP="009D7EC1">
            <w:pPr>
              <w:spacing w:line="360" w:lineRule="auto"/>
              <w:cnfStyle w:val="000000000000"/>
              <w:rPr>
                <w:rFonts w:asciiTheme="minorHAnsi" w:hAnsiTheme="minorHAnsi"/>
                <w:szCs w:val="22"/>
              </w:rPr>
            </w:pPr>
          </w:p>
        </w:tc>
        <w:tc>
          <w:tcPr>
            <w:cnfStyle w:val="000010000000"/>
            <w:tcW w:w="1481" w:type="pct"/>
            <w:shd w:val="clear" w:color="auto" w:fill="auto"/>
          </w:tcPr>
          <w:p w:rsidR="00707C2A" w:rsidRPr="009B7E1B" w:rsidRDefault="00707C2A" w:rsidP="009D7EC1">
            <w:pPr>
              <w:spacing w:line="360" w:lineRule="auto"/>
              <w:rPr>
                <w:rFonts w:asciiTheme="minorHAnsi" w:hAnsiTheme="minorHAnsi"/>
                <w:szCs w:val="22"/>
              </w:rPr>
            </w:pPr>
            <w:r>
              <w:rPr>
                <w:rFonts w:asciiTheme="minorHAnsi" w:hAnsiTheme="minorHAnsi"/>
                <w:szCs w:val="22"/>
              </w:rPr>
              <w:t>me</w:t>
            </w:r>
            <w:r w:rsidRPr="009B7E1B">
              <w:rPr>
                <w:rFonts w:asciiTheme="minorHAnsi" w:hAnsiTheme="minorHAnsi"/>
                <w:szCs w:val="22"/>
              </w:rPr>
              <w:t xml:space="preserve">an </w:t>
            </w:r>
            <w:r>
              <w:rPr>
                <w:rFonts w:asciiTheme="minorHAnsi" w:hAnsiTheme="minorHAnsi"/>
                <w:szCs w:val="22"/>
              </w:rPr>
              <w:t>70</w:t>
            </w:r>
            <w:r w:rsidRPr="009B7E1B">
              <w:rPr>
                <w:rFonts w:asciiTheme="minorHAnsi" w:hAnsiTheme="minorHAnsi"/>
                <w:szCs w:val="22"/>
              </w:rPr>
              <w:t xml:space="preserve"> years</w:t>
            </w:r>
            <w:r>
              <w:rPr>
                <w:rFonts w:asciiTheme="minorHAnsi" w:hAnsiTheme="minorHAnsi"/>
                <w:szCs w:val="22"/>
              </w:rPr>
              <w:t>, SD 12</w:t>
            </w:r>
            <w:r w:rsidRPr="009B7E1B">
              <w:rPr>
                <w:rFonts w:asciiTheme="minorHAnsi" w:hAnsiTheme="minorHAnsi"/>
                <w:szCs w:val="22"/>
              </w:rPr>
              <w:t xml:space="preserve"> </w:t>
            </w:r>
          </w:p>
        </w:tc>
        <w:tc>
          <w:tcPr>
            <w:tcW w:w="988" w:type="pct"/>
            <w:shd w:val="clear" w:color="auto" w:fill="auto"/>
          </w:tcPr>
          <w:p w:rsidR="00707C2A" w:rsidRPr="009B7E1B" w:rsidRDefault="00707C2A" w:rsidP="009D7EC1">
            <w:pPr>
              <w:spacing w:line="360" w:lineRule="auto"/>
              <w:cnfStyle w:val="000000000000"/>
              <w:rPr>
                <w:rFonts w:asciiTheme="minorHAnsi" w:hAnsiTheme="minorHAnsi"/>
                <w:szCs w:val="22"/>
                <w:highlight w:val="yellow"/>
              </w:rPr>
            </w:pPr>
          </w:p>
        </w:tc>
      </w:tr>
      <w:tr w:rsidR="00707C2A" w:rsidRPr="009B7E1B" w:rsidTr="009D7EC1">
        <w:trPr>
          <w:cnfStyle w:val="000000100000"/>
        </w:trPr>
        <w:tc>
          <w:tcPr>
            <w:cnfStyle w:val="000010000000"/>
            <w:tcW w:w="1132" w:type="pct"/>
            <w:shd w:val="clear" w:color="auto" w:fill="auto"/>
          </w:tcPr>
          <w:p w:rsidR="00707C2A" w:rsidRPr="009B7E1B" w:rsidRDefault="00707C2A" w:rsidP="009D7EC1">
            <w:pPr>
              <w:spacing w:line="360" w:lineRule="auto"/>
              <w:rPr>
                <w:rFonts w:asciiTheme="minorHAnsi" w:hAnsiTheme="minorHAnsi"/>
                <w:b/>
                <w:szCs w:val="22"/>
              </w:rPr>
            </w:pPr>
            <w:r>
              <w:rPr>
                <w:rFonts w:asciiTheme="minorHAnsi" w:hAnsiTheme="minorHAnsi"/>
                <w:b/>
                <w:szCs w:val="22"/>
              </w:rPr>
              <w:t>Multiple locations</w:t>
            </w:r>
          </w:p>
        </w:tc>
        <w:tc>
          <w:tcPr>
            <w:tcW w:w="1399" w:type="pct"/>
            <w:shd w:val="clear" w:color="auto" w:fill="auto"/>
          </w:tcPr>
          <w:p w:rsidR="00707C2A" w:rsidRPr="009B7E1B" w:rsidRDefault="00707C2A" w:rsidP="009D7EC1">
            <w:pPr>
              <w:spacing w:line="360" w:lineRule="auto"/>
              <w:cnfStyle w:val="000000100000"/>
              <w:rPr>
                <w:rFonts w:asciiTheme="minorHAnsi" w:hAnsiTheme="minorHAnsi"/>
                <w:szCs w:val="22"/>
              </w:rPr>
            </w:pPr>
          </w:p>
        </w:tc>
        <w:tc>
          <w:tcPr>
            <w:cnfStyle w:val="000010000000"/>
            <w:tcW w:w="1481" w:type="pct"/>
            <w:shd w:val="clear" w:color="auto" w:fill="auto"/>
          </w:tcPr>
          <w:p w:rsidR="00707C2A" w:rsidRPr="009B7E1B" w:rsidRDefault="00707C2A" w:rsidP="00720983">
            <w:pPr>
              <w:spacing w:line="360" w:lineRule="auto"/>
              <w:rPr>
                <w:rFonts w:asciiTheme="minorHAnsi" w:hAnsiTheme="minorHAnsi"/>
                <w:szCs w:val="22"/>
              </w:rPr>
            </w:pPr>
            <w:r>
              <w:rPr>
                <w:rFonts w:asciiTheme="minorHAnsi" w:hAnsiTheme="minorHAnsi"/>
                <w:szCs w:val="22"/>
              </w:rPr>
              <w:t>7</w:t>
            </w:r>
            <w:r w:rsidR="00720983">
              <w:rPr>
                <w:rFonts w:asciiTheme="minorHAnsi" w:hAnsiTheme="minorHAnsi"/>
                <w:szCs w:val="22"/>
              </w:rPr>
              <w:t>5 (48</w:t>
            </w:r>
            <w:r>
              <w:rPr>
                <w:rFonts w:asciiTheme="minorHAnsi" w:hAnsiTheme="minorHAnsi"/>
                <w:szCs w:val="22"/>
              </w:rPr>
              <w:t>)</w:t>
            </w:r>
          </w:p>
        </w:tc>
        <w:tc>
          <w:tcPr>
            <w:tcW w:w="988" w:type="pct"/>
            <w:shd w:val="clear" w:color="auto" w:fill="auto"/>
          </w:tcPr>
          <w:p w:rsidR="00707C2A" w:rsidRPr="009B7E1B" w:rsidRDefault="00075B93" w:rsidP="009D7EC1">
            <w:pPr>
              <w:spacing w:line="360" w:lineRule="auto"/>
              <w:cnfStyle w:val="000000100000"/>
              <w:rPr>
                <w:rFonts w:asciiTheme="minorHAnsi" w:hAnsiTheme="minorHAnsi"/>
                <w:szCs w:val="22"/>
              </w:rPr>
            </w:pPr>
            <w:r>
              <w:rPr>
                <w:rFonts w:asciiTheme="minorHAnsi" w:hAnsiTheme="minorHAnsi"/>
                <w:szCs w:val="22"/>
              </w:rPr>
              <w:t>18 (10</w:t>
            </w:r>
            <w:r w:rsidR="00707C2A">
              <w:rPr>
                <w:rFonts w:asciiTheme="minorHAnsi" w:hAnsiTheme="minorHAnsi"/>
                <w:szCs w:val="22"/>
              </w:rPr>
              <w:t>)</w:t>
            </w:r>
          </w:p>
        </w:tc>
      </w:tr>
      <w:tr w:rsidR="00707C2A" w:rsidRPr="009B7E1B" w:rsidTr="009D7EC1">
        <w:tc>
          <w:tcPr>
            <w:cnfStyle w:val="000010000000"/>
            <w:tcW w:w="1132" w:type="pct"/>
            <w:shd w:val="clear" w:color="auto" w:fill="auto"/>
          </w:tcPr>
          <w:p w:rsidR="00707C2A" w:rsidRPr="009B7E1B" w:rsidRDefault="00707C2A" w:rsidP="009D7EC1">
            <w:pPr>
              <w:spacing w:line="360" w:lineRule="auto"/>
              <w:rPr>
                <w:rFonts w:asciiTheme="minorHAnsi" w:hAnsiTheme="minorHAnsi"/>
                <w:b/>
                <w:szCs w:val="22"/>
              </w:rPr>
            </w:pPr>
            <w:r>
              <w:rPr>
                <w:rFonts w:asciiTheme="minorHAnsi" w:hAnsiTheme="minorHAnsi"/>
                <w:b/>
                <w:szCs w:val="22"/>
              </w:rPr>
              <w:t>Location</w:t>
            </w:r>
          </w:p>
        </w:tc>
        <w:tc>
          <w:tcPr>
            <w:tcW w:w="1399" w:type="pct"/>
            <w:shd w:val="clear" w:color="auto" w:fill="auto"/>
          </w:tcPr>
          <w:p w:rsidR="00707C2A" w:rsidRPr="009B7E1B" w:rsidRDefault="00707C2A" w:rsidP="009D7EC1">
            <w:pPr>
              <w:spacing w:line="360" w:lineRule="auto"/>
              <w:cnfStyle w:val="000000000000"/>
              <w:rPr>
                <w:rFonts w:asciiTheme="minorHAnsi" w:hAnsiTheme="minorHAnsi"/>
                <w:szCs w:val="22"/>
              </w:rPr>
            </w:pPr>
            <w:r>
              <w:rPr>
                <w:rFonts w:asciiTheme="minorHAnsi" w:hAnsiTheme="minorHAnsi"/>
                <w:szCs w:val="22"/>
              </w:rPr>
              <w:t>Stomach</w:t>
            </w:r>
          </w:p>
        </w:tc>
        <w:tc>
          <w:tcPr>
            <w:cnfStyle w:val="000010000000"/>
            <w:tcW w:w="1481" w:type="pct"/>
            <w:shd w:val="clear" w:color="auto" w:fill="auto"/>
          </w:tcPr>
          <w:p w:rsidR="00707C2A" w:rsidRPr="009B7E1B" w:rsidRDefault="00AC7CED" w:rsidP="009D7EC1">
            <w:pPr>
              <w:spacing w:line="360" w:lineRule="auto"/>
              <w:rPr>
                <w:rFonts w:asciiTheme="minorHAnsi" w:hAnsiTheme="minorHAnsi"/>
                <w:szCs w:val="22"/>
              </w:rPr>
            </w:pPr>
            <w:r>
              <w:rPr>
                <w:rFonts w:asciiTheme="minorHAnsi" w:hAnsiTheme="minorHAnsi"/>
                <w:szCs w:val="22"/>
              </w:rPr>
              <w:t>69</w:t>
            </w:r>
            <w:r w:rsidR="00707C2A">
              <w:rPr>
                <w:rFonts w:asciiTheme="minorHAnsi" w:hAnsiTheme="minorHAnsi"/>
                <w:szCs w:val="22"/>
              </w:rPr>
              <w:t xml:space="preserve"> (44)</w:t>
            </w:r>
          </w:p>
        </w:tc>
        <w:tc>
          <w:tcPr>
            <w:tcW w:w="988" w:type="pct"/>
            <w:shd w:val="clear" w:color="auto" w:fill="auto"/>
          </w:tcPr>
          <w:p w:rsidR="00707C2A" w:rsidRPr="009B7E1B" w:rsidRDefault="00075B93" w:rsidP="009D7EC1">
            <w:pPr>
              <w:spacing w:line="360" w:lineRule="auto"/>
              <w:cnfStyle w:val="000000000000"/>
              <w:rPr>
                <w:rFonts w:asciiTheme="minorHAnsi" w:hAnsiTheme="minorHAnsi"/>
                <w:szCs w:val="22"/>
              </w:rPr>
            </w:pPr>
            <w:r>
              <w:rPr>
                <w:rFonts w:asciiTheme="minorHAnsi" w:hAnsiTheme="minorHAnsi"/>
                <w:szCs w:val="22"/>
              </w:rPr>
              <w:t>18 (10</w:t>
            </w:r>
            <w:r w:rsidR="00707C2A">
              <w:rPr>
                <w:rFonts w:asciiTheme="minorHAnsi" w:hAnsiTheme="minorHAnsi"/>
                <w:szCs w:val="22"/>
              </w:rPr>
              <w:t>)</w:t>
            </w:r>
          </w:p>
        </w:tc>
      </w:tr>
      <w:tr w:rsidR="00707C2A" w:rsidRPr="009B7E1B" w:rsidTr="009D7EC1">
        <w:trPr>
          <w:cnfStyle w:val="000000100000"/>
        </w:trPr>
        <w:tc>
          <w:tcPr>
            <w:cnfStyle w:val="000010000000"/>
            <w:tcW w:w="1132" w:type="pct"/>
            <w:shd w:val="clear" w:color="auto" w:fill="auto"/>
          </w:tcPr>
          <w:p w:rsidR="00707C2A" w:rsidRPr="009B7E1B" w:rsidRDefault="00707C2A" w:rsidP="009D7EC1">
            <w:pPr>
              <w:spacing w:line="360" w:lineRule="auto"/>
              <w:rPr>
                <w:rFonts w:asciiTheme="minorHAnsi" w:hAnsiTheme="minorHAnsi"/>
                <w:b/>
                <w:szCs w:val="22"/>
              </w:rPr>
            </w:pPr>
          </w:p>
        </w:tc>
        <w:tc>
          <w:tcPr>
            <w:tcW w:w="1399" w:type="pct"/>
            <w:shd w:val="clear" w:color="auto" w:fill="auto"/>
          </w:tcPr>
          <w:p w:rsidR="00707C2A" w:rsidRPr="009B7E1B" w:rsidRDefault="00707C2A" w:rsidP="009D7EC1">
            <w:pPr>
              <w:spacing w:line="360" w:lineRule="auto"/>
              <w:cnfStyle w:val="000000100000"/>
              <w:rPr>
                <w:rFonts w:asciiTheme="minorHAnsi" w:hAnsiTheme="minorHAnsi"/>
                <w:szCs w:val="22"/>
              </w:rPr>
            </w:pPr>
            <w:r>
              <w:rPr>
                <w:rFonts w:asciiTheme="minorHAnsi" w:hAnsiTheme="minorHAnsi"/>
                <w:szCs w:val="22"/>
              </w:rPr>
              <w:t>Small bowel</w:t>
            </w:r>
          </w:p>
        </w:tc>
        <w:tc>
          <w:tcPr>
            <w:cnfStyle w:val="000010000000"/>
            <w:tcW w:w="1481" w:type="pct"/>
            <w:shd w:val="clear" w:color="auto" w:fill="auto"/>
          </w:tcPr>
          <w:p w:rsidR="00707C2A" w:rsidRPr="009B7E1B" w:rsidRDefault="00707C2A" w:rsidP="00AC7CED">
            <w:pPr>
              <w:spacing w:line="360" w:lineRule="auto"/>
              <w:rPr>
                <w:rFonts w:asciiTheme="minorHAnsi" w:hAnsiTheme="minorHAnsi"/>
                <w:szCs w:val="22"/>
              </w:rPr>
            </w:pPr>
            <w:r>
              <w:rPr>
                <w:rFonts w:asciiTheme="minorHAnsi" w:hAnsiTheme="minorHAnsi"/>
                <w:szCs w:val="22"/>
              </w:rPr>
              <w:t>11</w:t>
            </w:r>
            <w:r w:rsidR="00AC7CED">
              <w:rPr>
                <w:rFonts w:asciiTheme="minorHAnsi" w:hAnsiTheme="minorHAnsi"/>
                <w:szCs w:val="22"/>
              </w:rPr>
              <w:t>4</w:t>
            </w:r>
            <w:r>
              <w:rPr>
                <w:rFonts w:asciiTheme="minorHAnsi" w:hAnsiTheme="minorHAnsi"/>
                <w:szCs w:val="22"/>
              </w:rPr>
              <w:t xml:space="preserve"> (73)</w:t>
            </w:r>
          </w:p>
        </w:tc>
        <w:tc>
          <w:tcPr>
            <w:tcW w:w="988" w:type="pct"/>
            <w:shd w:val="clear" w:color="auto" w:fill="auto"/>
          </w:tcPr>
          <w:p w:rsidR="00707C2A" w:rsidRPr="009B7E1B" w:rsidRDefault="00075B93" w:rsidP="009D7EC1">
            <w:pPr>
              <w:spacing w:line="360" w:lineRule="auto"/>
              <w:cnfStyle w:val="000000100000"/>
              <w:rPr>
                <w:rFonts w:asciiTheme="minorHAnsi" w:hAnsiTheme="minorHAnsi"/>
                <w:szCs w:val="22"/>
              </w:rPr>
            </w:pPr>
            <w:r>
              <w:rPr>
                <w:rFonts w:asciiTheme="minorHAnsi" w:hAnsiTheme="minorHAnsi"/>
                <w:szCs w:val="22"/>
              </w:rPr>
              <w:t>18 (10</w:t>
            </w:r>
            <w:r w:rsidR="00707C2A">
              <w:rPr>
                <w:rFonts w:asciiTheme="minorHAnsi" w:hAnsiTheme="minorHAnsi"/>
                <w:szCs w:val="22"/>
              </w:rPr>
              <w:t>)</w:t>
            </w:r>
          </w:p>
        </w:tc>
      </w:tr>
      <w:tr w:rsidR="00707C2A" w:rsidRPr="009B7E1B" w:rsidTr="009D7EC1">
        <w:tc>
          <w:tcPr>
            <w:cnfStyle w:val="000010000000"/>
            <w:tcW w:w="1132" w:type="pct"/>
            <w:shd w:val="clear" w:color="auto" w:fill="auto"/>
          </w:tcPr>
          <w:p w:rsidR="00707C2A" w:rsidRPr="009B7E1B" w:rsidRDefault="00707C2A" w:rsidP="009D7EC1">
            <w:pPr>
              <w:spacing w:line="360" w:lineRule="auto"/>
              <w:rPr>
                <w:rFonts w:asciiTheme="minorHAnsi" w:hAnsiTheme="minorHAnsi"/>
                <w:b/>
                <w:szCs w:val="22"/>
              </w:rPr>
            </w:pPr>
          </w:p>
        </w:tc>
        <w:tc>
          <w:tcPr>
            <w:tcW w:w="1399" w:type="pct"/>
            <w:shd w:val="clear" w:color="auto" w:fill="auto"/>
          </w:tcPr>
          <w:p w:rsidR="00707C2A" w:rsidRPr="009B7E1B" w:rsidRDefault="00707C2A" w:rsidP="009D7EC1">
            <w:pPr>
              <w:spacing w:line="360" w:lineRule="auto"/>
              <w:cnfStyle w:val="000000000000"/>
              <w:rPr>
                <w:rFonts w:asciiTheme="minorHAnsi" w:hAnsiTheme="minorHAnsi"/>
                <w:szCs w:val="22"/>
              </w:rPr>
            </w:pPr>
            <w:r>
              <w:rPr>
                <w:rFonts w:asciiTheme="minorHAnsi" w:hAnsiTheme="minorHAnsi"/>
                <w:szCs w:val="22"/>
              </w:rPr>
              <w:t>Colon</w:t>
            </w:r>
          </w:p>
        </w:tc>
        <w:tc>
          <w:tcPr>
            <w:cnfStyle w:val="000010000000"/>
            <w:tcW w:w="1481" w:type="pct"/>
            <w:shd w:val="clear" w:color="auto" w:fill="auto"/>
          </w:tcPr>
          <w:p w:rsidR="00707C2A" w:rsidRPr="009B7E1B" w:rsidRDefault="00707C2A" w:rsidP="00AC7CED">
            <w:pPr>
              <w:spacing w:line="360" w:lineRule="auto"/>
              <w:rPr>
                <w:rFonts w:asciiTheme="minorHAnsi" w:hAnsiTheme="minorHAnsi"/>
                <w:szCs w:val="22"/>
              </w:rPr>
            </w:pPr>
            <w:r>
              <w:rPr>
                <w:rFonts w:asciiTheme="minorHAnsi" w:hAnsiTheme="minorHAnsi"/>
                <w:szCs w:val="22"/>
              </w:rPr>
              <w:t>69 (4</w:t>
            </w:r>
            <w:r w:rsidR="00AC7CED">
              <w:rPr>
                <w:rFonts w:asciiTheme="minorHAnsi" w:hAnsiTheme="minorHAnsi"/>
                <w:szCs w:val="22"/>
              </w:rPr>
              <w:t>4</w:t>
            </w:r>
            <w:r>
              <w:rPr>
                <w:rFonts w:asciiTheme="minorHAnsi" w:hAnsiTheme="minorHAnsi"/>
                <w:szCs w:val="22"/>
              </w:rPr>
              <w:t>)</w:t>
            </w:r>
          </w:p>
        </w:tc>
        <w:tc>
          <w:tcPr>
            <w:tcW w:w="988" w:type="pct"/>
            <w:shd w:val="clear" w:color="auto" w:fill="auto"/>
          </w:tcPr>
          <w:p w:rsidR="00707C2A" w:rsidRPr="009B7E1B" w:rsidRDefault="00075B93" w:rsidP="009D7EC1">
            <w:pPr>
              <w:spacing w:line="360" w:lineRule="auto"/>
              <w:cnfStyle w:val="000000000000"/>
              <w:rPr>
                <w:rFonts w:asciiTheme="minorHAnsi" w:hAnsiTheme="minorHAnsi"/>
                <w:szCs w:val="22"/>
              </w:rPr>
            </w:pPr>
            <w:r>
              <w:rPr>
                <w:rFonts w:asciiTheme="minorHAnsi" w:hAnsiTheme="minorHAnsi"/>
                <w:szCs w:val="22"/>
              </w:rPr>
              <w:t>18 (10</w:t>
            </w:r>
            <w:r w:rsidR="00707C2A">
              <w:rPr>
                <w:rFonts w:asciiTheme="minorHAnsi" w:hAnsiTheme="minorHAnsi"/>
                <w:szCs w:val="22"/>
              </w:rPr>
              <w:t>)</w:t>
            </w:r>
          </w:p>
        </w:tc>
      </w:tr>
      <w:tr w:rsidR="00707C2A" w:rsidRPr="009B7E1B" w:rsidTr="009D7EC1">
        <w:trPr>
          <w:cnfStyle w:val="000000100000"/>
        </w:trPr>
        <w:tc>
          <w:tcPr>
            <w:cnfStyle w:val="000010000000"/>
            <w:tcW w:w="1132" w:type="pct"/>
            <w:shd w:val="clear" w:color="auto" w:fill="auto"/>
          </w:tcPr>
          <w:p w:rsidR="00707C2A" w:rsidRPr="009B7E1B" w:rsidRDefault="00707C2A" w:rsidP="009D7EC1">
            <w:pPr>
              <w:spacing w:line="360" w:lineRule="auto"/>
              <w:rPr>
                <w:rFonts w:asciiTheme="minorHAnsi" w:hAnsiTheme="minorHAnsi"/>
                <w:b/>
                <w:szCs w:val="22"/>
              </w:rPr>
            </w:pPr>
            <w:proofErr w:type="spellStart"/>
            <w:r>
              <w:rPr>
                <w:rFonts w:asciiTheme="minorHAnsi" w:hAnsiTheme="minorHAnsi"/>
                <w:b/>
                <w:szCs w:val="22"/>
              </w:rPr>
              <w:t>Comorbidities</w:t>
            </w:r>
            <w:proofErr w:type="spellEnd"/>
          </w:p>
        </w:tc>
        <w:tc>
          <w:tcPr>
            <w:tcW w:w="1399" w:type="pct"/>
            <w:shd w:val="clear" w:color="auto" w:fill="auto"/>
          </w:tcPr>
          <w:p w:rsidR="00707C2A" w:rsidRDefault="00707C2A" w:rsidP="009D7EC1">
            <w:pPr>
              <w:spacing w:line="360" w:lineRule="auto"/>
              <w:cnfStyle w:val="000000100000"/>
              <w:rPr>
                <w:rFonts w:asciiTheme="minorHAnsi" w:hAnsiTheme="minorHAnsi"/>
                <w:szCs w:val="22"/>
              </w:rPr>
            </w:pPr>
            <w:r>
              <w:rPr>
                <w:rFonts w:asciiTheme="minorHAnsi" w:hAnsiTheme="minorHAnsi"/>
                <w:szCs w:val="22"/>
              </w:rPr>
              <w:t>CKD</w:t>
            </w:r>
          </w:p>
        </w:tc>
        <w:tc>
          <w:tcPr>
            <w:cnfStyle w:val="000010000000"/>
            <w:tcW w:w="1481" w:type="pct"/>
            <w:shd w:val="clear" w:color="auto" w:fill="auto"/>
          </w:tcPr>
          <w:p w:rsidR="00707C2A" w:rsidRDefault="00707C2A" w:rsidP="00720983">
            <w:pPr>
              <w:spacing w:line="360" w:lineRule="auto"/>
              <w:rPr>
                <w:rFonts w:asciiTheme="minorHAnsi" w:hAnsiTheme="minorHAnsi"/>
                <w:szCs w:val="22"/>
              </w:rPr>
            </w:pPr>
            <w:r>
              <w:rPr>
                <w:rFonts w:asciiTheme="minorHAnsi" w:hAnsiTheme="minorHAnsi"/>
                <w:szCs w:val="22"/>
              </w:rPr>
              <w:t>3</w:t>
            </w:r>
            <w:r w:rsidR="00720983">
              <w:rPr>
                <w:rFonts w:asciiTheme="minorHAnsi" w:hAnsiTheme="minorHAnsi"/>
                <w:szCs w:val="22"/>
              </w:rPr>
              <w:t>3</w:t>
            </w:r>
            <w:r>
              <w:rPr>
                <w:rFonts w:asciiTheme="minorHAnsi" w:hAnsiTheme="minorHAnsi"/>
                <w:szCs w:val="22"/>
              </w:rPr>
              <w:t xml:space="preserve"> (34)</w:t>
            </w:r>
          </w:p>
        </w:tc>
        <w:tc>
          <w:tcPr>
            <w:tcW w:w="988" w:type="pct"/>
            <w:shd w:val="clear" w:color="auto" w:fill="auto"/>
          </w:tcPr>
          <w:p w:rsidR="00707C2A" w:rsidRDefault="00707C2A" w:rsidP="009D7EC1">
            <w:pPr>
              <w:spacing w:line="360" w:lineRule="auto"/>
              <w:cnfStyle w:val="000000100000"/>
              <w:rPr>
                <w:rFonts w:asciiTheme="minorHAnsi" w:hAnsiTheme="minorHAnsi"/>
                <w:szCs w:val="22"/>
              </w:rPr>
            </w:pPr>
            <w:r>
              <w:rPr>
                <w:rFonts w:asciiTheme="minorHAnsi" w:hAnsiTheme="minorHAnsi"/>
                <w:szCs w:val="22"/>
              </w:rPr>
              <w:t>78 (45)</w:t>
            </w:r>
          </w:p>
        </w:tc>
      </w:tr>
      <w:tr w:rsidR="00707C2A" w:rsidRPr="009B7E1B" w:rsidTr="009D7EC1">
        <w:tc>
          <w:tcPr>
            <w:cnfStyle w:val="000010000000"/>
            <w:tcW w:w="1132" w:type="pct"/>
            <w:shd w:val="clear" w:color="auto" w:fill="auto"/>
          </w:tcPr>
          <w:p w:rsidR="00707C2A" w:rsidRDefault="00707C2A" w:rsidP="009D7EC1">
            <w:pPr>
              <w:spacing w:line="360" w:lineRule="auto"/>
              <w:rPr>
                <w:rFonts w:asciiTheme="minorHAnsi" w:hAnsiTheme="minorHAnsi"/>
                <w:b/>
                <w:szCs w:val="22"/>
              </w:rPr>
            </w:pPr>
          </w:p>
        </w:tc>
        <w:tc>
          <w:tcPr>
            <w:tcW w:w="1399" w:type="pct"/>
            <w:shd w:val="clear" w:color="auto" w:fill="auto"/>
          </w:tcPr>
          <w:p w:rsidR="00707C2A" w:rsidRDefault="00707C2A" w:rsidP="009D7EC1">
            <w:pPr>
              <w:spacing w:line="360" w:lineRule="auto"/>
              <w:cnfStyle w:val="000000000000"/>
              <w:rPr>
                <w:rFonts w:asciiTheme="minorHAnsi" w:hAnsiTheme="minorHAnsi"/>
                <w:szCs w:val="22"/>
              </w:rPr>
            </w:pPr>
            <w:proofErr w:type="spellStart"/>
            <w:r>
              <w:rPr>
                <w:rFonts w:asciiTheme="minorHAnsi" w:hAnsiTheme="minorHAnsi"/>
                <w:szCs w:val="22"/>
              </w:rPr>
              <w:t>Valvular</w:t>
            </w:r>
            <w:proofErr w:type="spellEnd"/>
            <w:r>
              <w:rPr>
                <w:rFonts w:asciiTheme="minorHAnsi" w:hAnsiTheme="minorHAnsi"/>
                <w:szCs w:val="22"/>
              </w:rPr>
              <w:t xml:space="preserve"> heart disease</w:t>
            </w:r>
          </w:p>
        </w:tc>
        <w:tc>
          <w:tcPr>
            <w:cnfStyle w:val="000010000000"/>
            <w:tcW w:w="1481" w:type="pct"/>
            <w:shd w:val="clear" w:color="auto" w:fill="auto"/>
          </w:tcPr>
          <w:p w:rsidR="00707C2A" w:rsidRPr="009B7E1B" w:rsidRDefault="00720983" w:rsidP="009D7EC1">
            <w:pPr>
              <w:spacing w:line="360" w:lineRule="auto"/>
              <w:rPr>
                <w:rFonts w:asciiTheme="minorHAnsi" w:hAnsiTheme="minorHAnsi"/>
                <w:szCs w:val="22"/>
              </w:rPr>
            </w:pPr>
            <w:r>
              <w:rPr>
                <w:rFonts w:asciiTheme="minorHAnsi" w:hAnsiTheme="minorHAnsi"/>
                <w:szCs w:val="22"/>
              </w:rPr>
              <w:t>25 (26</w:t>
            </w:r>
            <w:r w:rsidR="00707C2A">
              <w:rPr>
                <w:rFonts w:asciiTheme="minorHAnsi" w:hAnsiTheme="minorHAnsi"/>
                <w:szCs w:val="22"/>
              </w:rPr>
              <w:t>)</w:t>
            </w:r>
          </w:p>
        </w:tc>
        <w:tc>
          <w:tcPr>
            <w:tcW w:w="988" w:type="pct"/>
            <w:shd w:val="clear" w:color="auto" w:fill="auto"/>
          </w:tcPr>
          <w:p w:rsidR="00707C2A" w:rsidRPr="009B7E1B" w:rsidRDefault="00707C2A" w:rsidP="009D7EC1">
            <w:pPr>
              <w:spacing w:line="360" w:lineRule="auto"/>
              <w:cnfStyle w:val="000000000000"/>
              <w:rPr>
                <w:rFonts w:asciiTheme="minorHAnsi" w:hAnsiTheme="minorHAnsi"/>
                <w:szCs w:val="22"/>
              </w:rPr>
            </w:pPr>
            <w:r>
              <w:rPr>
                <w:rFonts w:asciiTheme="minorHAnsi" w:hAnsiTheme="minorHAnsi"/>
                <w:szCs w:val="22"/>
              </w:rPr>
              <w:t>78 (45)</w:t>
            </w:r>
          </w:p>
        </w:tc>
      </w:tr>
      <w:tr w:rsidR="00707C2A" w:rsidRPr="009B7E1B" w:rsidTr="009D7EC1">
        <w:trPr>
          <w:cnfStyle w:val="000000100000"/>
        </w:trPr>
        <w:tc>
          <w:tcPr>
            <w:cnfStyle w:val="000010000000"/>
            <w:tcW w:w="1132" w:type="pct"/>
            <w:shd w:val="clear" w:color="auto" w:fill="auto"/>
          </w:tcPr>
          <w:p w:rsidR="00707C2A" w:rsidRPr="009B7E1B" w:rsidRDefault="00707C2A" w:rsidP="009D7EC1">
            <w:pPr>
              <w:spacing w:line="360" w:lineRule="auto"/>
              <w:rPr>
                <w:rFonts w:asciiTheme="minorHAnsi" w:hAnsiTheme="minorHAnsi"/>
                <w:b/>
                <w:szCs w:val="22"/>
              </w:rPr>
            </w:pPr>
            <w:r>
              <w:rPr>
                <w:rFonts w:asciiTheme="minorHAnsi" w:hAnsiTheme="minorHAnsi"/>
                <w:b/>
                <w:szCs w:val="22"/>
              </w:rPr>
              <w:t>Blood thinners</w:t>
            </w:r>
          </w:p>
        </w:tc>
        <w:tc>
          <w:tcPr>
            <w:tcW w:w="1399" w:type="pct"/>
            <w:shd w:val="clear" w:color="auto" w:fill="auto"/>
          </w:tcPr>
          <w:p w:rsidR="00707C2A" w:rsidRPr="009B7E1B" w:rsidRDefault="00707C2A" w:rsidP="009D7EC1">
            <w:pPr>
              <w:spacing w:line="360" w:lineRule="auto"/>
              <w:cnfStyle w:val="000000100000"/>
              <w:rPr>
                <w:rFonts w:asciiTheme="minorHAnsi" w:hAnsiTheme="minorHAnsi"/>
                <w:szCs w:val="22"/>
              </w:rPr>
            </w:pPr>
            <w:r>
              <w:rPr>
                <w:rFonts w:asciiTheme="minorHAnsi" w:hAnsiTheme="minorHAnsi"/>
                <w:szCs w:val="22"/>
              </w:rPr>
              <w:t>Yes</w:t>
            </w:r>
          </w:p>
        </w:tc>
        <w:tc>
          <w:tcPr>
            <w:cnfStyle w:val="000010000000"/>
            <w:tcW w:w="1481" w:type="pct"/>
            <w:shd w:val="clear" w:color="auto" w:fill="auto"/>
          </w:tcPr>
          <w:p w:rsidR="00707C2A" w:rsidRPr="009B7E1B" w:rsidRDefault="00367D8A" w:rsidP="009D7EC1">
            <w:pPr>
              <w:spacing w:line="360" w:lineRule="auto"/>
              <w:rPr>
                <w:rFonts w:asciiTheme="minorHAnsi" w:hAnsiTheme="minorHAnsi"/>
                <w:szCs w:val="22"/>
              </w:rPr>
            </w:pPr>
            <w:r>
              <w:rPr>
                <w:rFonts w:asciiTheme="minorHAnsi" w:hAnsiTheme="minorHAnsi"/>
                <w:szCs w:val="22"/>
              </w:rPr>
              <w:t>66</w:t>
            </w:r>
            <w:r w:rsidR="00707C2A">
              <w:rPr>
                <w:rFonts w:asciiTheme="minorHAnsi" w:hAnsiTheme="minorHAnsi"/>
                <w:szCs w:val="22"/>
              </w:rPr>
              <w:t xml:space="preserve"> (66)</w:t>
            </w:r>
          </w:p>
        </w:tc>
        <w:tc>
          <w:tcPr>
            <w:tcW w:w="988" w:type="pct"/>
            <w:shd w:val="clear" w:color="auto" w:fill="auto"/>
          </w:tcPr>
          <w:p w:rsidR="00707C2A" w:rsidRPr="009B7E1B" w:rsidRDefault="00707C2A" w:rsidP="009D7EC1">
            <w:pPr>
              <w:spacing w:line="360" w:lineRule="auto"/>
              <w:cnfStyle w:val="000000100000"/>
              <w:rPr>
                <w:rFonts w:asciiTheme="minorHAnsi" w:hAnsiTheme="minorHAnsi"/>
                <w:szCs w:val="22"/>
              </w:rPr>
            </w:pPr>
            <w:r>
              <w:rPr>
                <w:rFonts w:asciiTheme="minorHAnsi" w:hAnsiTheme="minorHAnsi"/>
                <w:szCs w:val="22"/>
              </w:rPr>
              <w:t>74 (43)</w:t>
            </w:r>
          </w:p>
        </w:tc>
      </w:tr>
      <w:tr w:rsidR="00707C2A" w:rsidRPr="009B7E1B" w:rsidTr="009D7EC1">
        <w:tc>
          <w:tcPr>
            <w:cnfStyle w:val="000010000000"/>
            <w:tcW w:w="1132" w:type="pct"/>
            <w:shd w:val="clear" w:color="auto" w:fill="auto"/>
          </w:tcPr>
          <w:p w:rsidR="00707C2A" w:rsidRPr="009B7E1B" w:rsidRDefault="00707C2A" w:rsidP="009D7EC1">
            <w:pPr>
              <w:spacing w:line="360" w:lineRule="auto"/>
              <w:rPr>
                <w:rFonts w:asciiTheme="minorHAnsi" w:hAnsiTheme="minorHAnsi"/>
                <w:szCs w:val="22"/>
              </w:rPr>
            </w:pPr>
          </w:p>
        </w:tc>
        <w:tc>
          <w:tcPr>
            <w:tcW w:w="1399" w:type="pct"/>
            <w:shd w:val="clear" w:color="auto" w:fill="auto"/>
          </w:tcPr>
          <w:p w:rsidR="00707C2A" w:rsidRPr="009B7E1B" w:rsidRDefault="00707C2A" w:rsidP="009D7EC1">
            <w:pPr>
              <w:spacing w:line="360" w:lineRule="auto"/>
              <w:cnfStyle w:val="000000000000"/>
              <w:rPr>
                <w:rFonts w:asciiTheme="minorHAnsi" w:hAnsiTheme="minorHAnsi"/>
                <w:szCs w:val="22"/>
              </w:rPr>
            </w:pPr>
            <w:proofErr w:type="spellStart"/>
            <w:r>
              <w:rPr>
                <w:rFonts w:asciiTheme="minorHAnsi" w:hAnsiTheme="minorHAnsi"/>
                <w:szCs w:val="22"/>
              </w:rPr>
              <w:t>Antiplatelet</w:t>
            </w:r>
            <w:proofErr w:type="spellEnd"/>
          </w:p>
        </w:tc>
        <w:tc>
          <w:tcPr>
            <w:cnfStyle w:val="000010000000"/>
            <w:tcW w:w="1481" w:type="pct"/>
            <w:shd w:val="clear" w:color="auto" w:fill="auto"/>
          </w:tcPr>
          <w:p w:rsidR="00707C2A" w:rsidRPr="009B7E1B" w:rsidRDefault="00707C2A" w:rsidP="00367D8A">
            <w:pPr>
              <w:spacing w:line="360" w:lineRule="auto"/>
              <w:rPr>
                <w:rFonts w:asciiTheme="minorHAnsi" w:hAnsiTheme="minorHAnsi"/>
                <w:szCs w:val="22"/>
              </w:rPr>
            </w:pPr>
            <w:r>
              <w:rPr>
                <w:rFonts w:asciiTheme="minorHAnsi" w:hAnsiTheme="minorHAnsi"/>
                <w:szCs w:val="22"/>
              </w:rPr>
              <w:t>3</w:t>
            </w:r>
            <w:r w:rsidR="00367D8A">
              <w:rPr>
                <w:rFonts w:asciiTheme="minorHAnsi" w:hAnsiTheme="minorHAnsi"/>
                <w:szCs w:val="22"/>
              </w:rPr>
              <w:t>8</w:t>
            </w:r>
            <w:r>
              <w:rPr>
                <w:rFonts w:asciiTheme="minorHAnsi" w:hAnsiTheme="minorHAnsi"/>
                <w:szCs w:val="22"/>
              </w:rPr>
              <w:t xml:space="preserve"> (38)</w:t>
            </w:r>
          </w:p>
        </w:tc>
        <w:tc>
          <w:tcPr>
            <w:tcW w:w="988" w:type="pct"/>
            <w:shd w:val="clear" w:color="auto" w:fill="auto"/>
          </w:tcPr>
          <w:p w:rsidR="00707C2A" w:rsidRPr="009B7E1B" w:rsidRDefault="00707C2A" w:rsidP="009D7EC1">
            <w:pPr>
              <w:spacing w:line="360" w:lineRule="auto"/>
              <w:cnfStyle w:val="000000000000"/>
              <w:rPr>
                <w:rFonts w:asciiTheme="minorHAnsi" w:hAnsiTheme="minorHAnsi"/>
                <w:szCs w:val="22"/>
              </w:rPr>
            </w:pPr>
            <w:r>
              <w:rPr>
                <w:rFonts w:asciiTheme="minorHAnsi" w:hAnsiTheme="minorHAnsi"/>
                <w:szCs w:val="22"/>
              </w:rPr>
              <w:t>74 (43)</w:t>
            </w:r>
          </w:p>
        </w:tc>
      </w:tr>
      <w:tr w:rsidR="00707C2A" w:rsidRPr="009B7E1B" w:rsidTr="009D7EC1">
        <w:trPr>
          <w:cnfStyle w:val="000000100000"/>
          <w:trHeight w:val="300"/>
        </w:trPr>
        <w:tc>
          <w:tcPr>
            <w:cnfStyle w:val="000010000000"/>
            <w:tcW w:w="1132" w:type="pct"/>
            <w:shd w:val="clear" w:color="auto" w:fill="auto"/>
          </w:tcPr>
          <w:p w:rsidR="00707C2A" w:rsidRPr="009B7E1B" w:rsidRDefault="00707C2A" w:rsidP="009D7EC1">
            <w:pPr>
              <w:spacing w:line="360" w:lineRule="auto"/>
              <w:rPr>
                <w:rFonts w:asciiTheme="minorHAnsi" w:hAnsiTheme="minorHAnsi"/>
                <w:szCs w:val="22"/>
              </w:rPr>
            </w:pPr>
          </w:p>
        </w:tc>
        <w:tc>
          <w:tcPr>
            <w:tcW w:w="1399" w:type="pct"/>
            <w:shd w:val="clear" w:color="auto" w:fill="auto"/>
          </w:tcPr>
          <w:p w:rsidR="00707C2A" w:rsidRPr="009B7E1B" w:rsidRDefault="00707C2A" w:rsidP="009D7EC1">
            <w:pPr>
              <w:spacing w:line="360" w:lineRule="auto"/>
              <w:cnfStyle w:val="000000100000"/>
              <w:rPr>
                <w:rFonts w:asciiTheme="minorHAnsi" w:hAnsiTheme="minorHAnsi"/>
                <w:szCs w:val="22"/>
              </w:rPr>
            </w:pPr>
            <w:proofErr w:type="spellStart"/>
            <w:r>
              <w:rPr>
                <w:rFonts w:asciiTheme="minorHAnsi" w:hAnsiTheme="minorHAnsi"/>
                <w:szCs w:val="22"/>
              </w:rPr>
              <w:t>Anticoagulantia</w:t>
            </w:r>
            <w:proofErr w:type="spellEnd"/>
          </w:p>
        </w:tc>
        <w:tc>
          <w:tcPr>
            <w:cnfStyle w:val="000010000000"/>
            <w:tcW w:w="1481" w:type="pct"/>
            <w:shd w:val="clear" w:color="auto" w:fill="auto"/>
          </w:tcPr>
          <w:p w:rsidR="00707C2A" w:rsidRPr="009B7E1B" w:rsidRDefault="00707C2A" w:rsidP="009D7EC1">
            <w:pPr>
              <w:spacing w:line="360" w:lineRule="auto"/>
              <w:rPr>
                <w:rFonts w:asciiTheme="minorHAnsi" w:hAnsiTheme="minorHAnsi"/>
                <w:szCs w:val="22"/>
              </w:rPr>
            </w:pPr>
            <w:r>
              <w:rPr>
                <w:rFonts w:asciiTheme="minorHAnsi" w:hAnsiTheme="minorHAnsi"/>
                <w:szCs w:val="22"/>
              </w:rPr>
              <w:t>41 (42)</w:t>
            </w:r>
          </w:p>
        </w:tc>
        <w:tc>
          <w:tcPr>
            <w:tcW w:w="988" w:type="pct"/>
            <w:shd w:val="clear" w:color="auto" w:fill="auto"/>
          </w:tcPr>
          <w:p w:rsidR="00707C2A" w:rsidRPr="009B7E1B" w:rsidRDefault="00707C2A" w:rsidP="009D7EC1">
            <w:pPr>
              <w:spacing w:line="360" w:lineRule="auto"/>
              <w:cnfStyle w:val="000000100000"/>
              <w:rPr>
                <w:rFonts w:asciiTheme="minorHAnsi" w:hAnsiTheme="minorHAnsi"/>
                <w:szCs w:val="22"/>
              </w:rPr>
            </w:pPr>
            <w:r>
              <w:rPr>
                <w:rFonts w:asciiTheme="minorHAnsi" w:hAnsiTheme="minorHAnsi"/>
                <w:szCs w:val="22"/>
              </w:rPr>
              <w:t>74 (43)</w:t>
            </w:r>
          </w:p>
        </w:tc>
      </w:tr>
    </w:tbl>
    <w:p w:rsidR="00707C2A" w:rsidRPr="009B7E1B" w:rsidRDefault="00707C2A" w:rsidP="00707C2A">
      <w:pPr>
        <w:spacing w:line="360" w:lineRule="auto"/>
        <w:rPr>
          <w:rFonts w:asciiTheme="minorHAnsi" w:hAnsiTheme="minorHAnsi" w:cstheme="majorHAnsi"/>
          <w:color w:val="000000"/>
          <w:szCs w:val="22"/>
        </w:rPr>
      </w:pPr>
    </w:p>
    <w:p w:rsidR="00537506" w:rsidRPr="001D27B9" w:rsidRDefault="00537506" w:rsidP="00537506">
      <w:pPr>
        <w:spacing w:line="360" w:lineRule="auto"/>
        <w:rPr>
          <w:rFonts w:asciiTheme="majorHAnsi" w:hAnsiTheme="majorHAnsi" w:cstheme="majorHAnsi"/>
          <w:color w:val="000000"/>
          <w:szCs w:val="22"/>
          <w:lang w:val="en-US"/>
        </w:rPr>
      </w:pPr>
      <w:r>
        <w:rPr>
          <w:rFonts w:asciiTheme="minorHAnsi" w:hAnsiTheme="minorHAnsi"/>
          <w:b/>
          <w:color w:val="000000"/>
          <w:szCs w:val="22"/>
        </w:rPr>
        <w:br w:type="column"/>
      </w:r>
      <w:r>
        <w:rPr>
          <w:rFonts w:asciiTheme="majorHAnsi" w:hAnsiTheme="majorHAnsi" w:cstheme="majorHAnsi"/>
          <w:b/>
          <w:color w:val="000000"/>
          <w:szCs w:val="22"/>
          <w:lang w:val="en-US"/>
        </w:rPr>
        <w:lastRenderedPageBreak/>
        <w:t xml:space="preserve">Figure 1. </w:t>
      </w:r>
      <w:r>
        <w:rPr>
          <w:rFonts w:asciiTheme="majorHAnsi" w:hAnsiTheme="majorHAnsi" w:cstheme="majorHAnsi"/>
          <w:color w:val="000000"/>
          <w:szCs w:val="22"/>
          <w:lang w:val="en-US"/>
        </w:rPr>
        <w:t xml:space="preserve">Plot of the individual studies and combined IPD data with their absolute mean difference in RBC transfusions </w:t>
      </w:r>
      <w:bookmarkStart w:id="4" w:name="OLE_LINK1"/>
      <w:r>
        <w:rPr>
          <w:rFonts w:asciiTheme="majorHAnsi" w:hAnsiTheme="majorHAnsi" w:cstheme="majorHAnsi"/>
          <w:color w:val="000000"/>
          <w:szCs w:val="22"/>
          <w:lang w:val="en-US"/>
        </w:rPr>
        <w:t xml:space="preserve">in the year before and after start of SSA treatment. </w:t>
      </w:r>
      <w:bookmarkEnd w:id="4"/>
    </w:p>
    <w:p w:rsidR="00537506" w:rsidRDefault="008406FF" w:rsidP="00537506">
      <w:pPr>
        <w:spacing w:line="360" w:lineRule="auto"/>
        <w:rPr>
          <w:rFonts w:asciiTheme="majorHAnsi" w:hAnsiTheme="majorHAnsi"/>
        </w:rPr>
      </w:pPr>
      <w:r w:rsidRPr="00A4184E">
        <w:rPr>
          <w:rFonts w:asciiTheme="majorHAnsi" w:hAnsiTheme="majorHAnsi"/>
        </w:rPr>
        <w:object w:dxaOrig="7226" w:dyaOrig="4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15pt;height:275.45pt" o:ole="">
            <v:imagedata r:id="rId14" o:title=""/>
          </v:shape>
          <o:OLEObject Type="Embed" ProgID="Prism5.Document" ShapeID="_x0000_i1025" DrawAspect="Content" ObjectID="_1543133340" r:id="rId15"/>
        </w:object>
      </w:r>
    </w:p>
    <w:p w:rsidR="00956042" w:rsidRPr="00A4184E" w:rsidRDefault="00956042" w:rsidP="00956042">
      <w:pPr>
        <w:spacing w:line="360" w:lineRule="auto"/>
        <w:rPr>
          <w:rFonts w:asciiTheme="majorHAnsi" w:hAnsiTheme="majorHAnsi" w:cstheme="majorHAnsi"/>
          <w:color w:val="000000"/>
          <w:szCs w:val="22"/>
          <w:highlight w:val="yellow"/>
          <w:lang w:val="en-US"/>
        </w:rPr>
      </w:pPr>
      <w:r>
        <w:rPr>
          <w:rFonts w:asciiTheme="minorHAnsi" w:hAnsiTheme="minorHAnsi"/>
          <w:b/>
          <w:color w:val="000000"/>
          <w:szCs w:val="22"/>
        </w:rPr>
        <w:br w:type="column"/>
      </w:r>
      <w:r>
        <w:rPr>
          <w:rFonts w:asciiTheme="majorHAnsi" w:hAnsiTheme="majorHAnsi"/>
          <w:b/>
        </w:rPr>
        <w:lastRenderedPageBreak/>
        <w:t>Figure 2.</w:t>
      </w:r>
      <w:r>
        <w:rPr>
          <w:rFonts w:asciiTheme="majorHAnsi" w:hAnsiTheme="majorHAnsi"/>
        </w:rPr>
        <w:t xml:space="preserve"> Plot </w:t>
      </w:r>
      <w:r>
        <w:rPr>
          <w:rFonts w:asciiTheme="majorHAnsi" w:hAnsiTheme="majorHAnsi" w:cstheme="majorHAnsi"/>
          <w:color w:val="000000"/>
          <w:szCs w:val="22"/>
          <w:lang w:val="en-US"/>
        </w:rPr>
        <w:t xml:space="preserve">of the individual studies and combined IPD data with </w:t>
      </w:r>
      <w:r>
        <w:rPr>
          <w:rFonts w:asciiTheme="majorHAnsi" w:hAnsiTheme="majorHAnsi"/>
        </w:rPr>
        <w:t xml:space="preserve">the </w:t>
      </w:r>
      <w:proofErr w:type="spellStart"/>
      <w:r>
        <w:rPr>
          <w:rFonts w:asciiTheme="majorHAnsi" w:hAnsiTheme="majorHAnsi"/>
        </w:rPr>
        <w:t>percentual</w:t>
      </w:r>
      <w:proofErr w:type="spellEnd"/>
      <w:r>
        <w:rPr>
          <w:rFonts w:asciiTheme="majorHAnsi" w:hAnsiTheme="majorHAnsi"/>
        </w:rPr>
        <w:t xml:space="preserve"> decrease in RBC transfusions </w:t>
      </w:r>
      <w:r>
        <w:rPr>
          <w:rFonts w:asciiTheme="majorHAnsi" w:hAnsiTheme="majorHAnsi" w:cstheme="majorHAnsi"/>
          <w:color w:val="000000"/>
          <w:szCs w:val="22"/>
          <w:lang w:val="en-US"/>
        </w:rPr>
        <w:t>in the year before and after start of SSA treatment.</w:t>
      </w:r>
      <w:r w:rsidR="009103F9" w:rsidRPr="008E4CD6">
        <w:rPr>
          <w:rFonts w:asciiTheme="majorHAnsi" w:hAnsiTheme="majorHAnsi"/>
        </w:rPr>
        <w:object w:dxaOrig="7142" w:dyaOrig="4428">
          <v:shape id="_x0000_i1026" type="#_x0000_t75" style="width:447.05pt;height:276.3pt" o:ole="">
            <v:imagedata r:id="rId16" o:title=""/>
          </v:shape>
          <o:OLEObject Type="Embed" ProgID="Prism5.Document" ShapeID="_x0000_i1026" DrawAspect="Content" ObjectID="_1543133341" r:id="rId17"/>
        </w:object>
      </w:r>
    </w:p>
    <w:p w:rsidR="00C80CD5" w:rsidRPr="00956042" w:rsidRDefault="00C80CD5" w:rsidP="00426B43">
      <w:pPr>
        <w:spacing w:line="360" w:lineRule="auto"/>
        <w:rPr>
          <w:rFonts w:asciiTheme="minorHAnsi" w:hAnsiTheme="minorHAnsi"/>
          <w:b/>
          <w:color w:val="000000"/>
          <w:szCs w:val="22"/>
          <w:lang w:val="en-US"/>
        </w:rPr>
      </w:pPr>
    </w:p>
    <w:sectPr w:rsidR="00C80CD5" w:rsidRPr="00956042" w:rsidSect="00367154">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z285194" w:date="2016-12-12T14:46:00Z" w:initials="z">
    <w:p w:rsidR="00DD2ECB" w:rsidRPr="00511343" w:rsidRDefault="00DD2ECB">
      <w:pPr>
        <w:pStyle w:val="Tekstopmerking"/>
        <w:rPr>
          <w:lang w:val="nl-NL"/>
        </w:rPr>
      </w:pPr>
      <w:r>
        <w:rPr>
          <w:rStyle w:val="Verwijzingopmerking"/>
        </w:rPr>
        <w:annotationRef/>
      </w:r>
      <w:r w:rsidRPr="00511343">
        <w:rPr>
          <w:lang w:val="nl-NL"/>
        </w:rPr>
        <w:t>Imputation toevoegen</w:t>
      </w:r>
    </w:p>
  </w:comment>
  <w:comment w:id="1" w:author="z285194" w:date="2016-12-12T14:45:00Z" w:initials="z">
    <w:p w:rsidR="0017436E" w:rsidRPr="0017436E" w:rsidRDefault="0017436E">
      <w:pPr>
        <w:pStyle w:val="Tekstopmerking"/>
        <w:rPr>
          <w:lang w:val="nl-NL"/>
        </w:rPr>
      </w:pPr>
      <w:r>
        <w:rPr>
          <w:rStyle w:val="Verwijzingopmerking"/>
        </w:rPr>
        <w:annotationRef/>
      </w:r>
      <w:r w:rsidRPr="0017436E">
        <w:rPr>
          <w:lang w:val="nl-NL"/>
        </w:rPr>
        <w:t xml:space="preserve">Dit da </w:t>
      </w:r>
      <w:proofErr w:type="spellStart"/>
      <w:r w:rsidRPr="0017436E">
        <w:rPr>
          <w:lang w:val="nl-NL"/>
        </w:rPr>
        <w:t>nook</w:t>
      </w:r>
      <w:proofErr w:type="spellEnd"/>
      <w:r w:rsidRPr="0017436E">
        <w:rPr>
          <w:lang w:val="nl-NL"/>
        </w:rPr>
        <w:t xml:space="preserve"> met </w:t>
      </w:r>
      <w:proofErr w:type="spellStart"/>
      <w:r w:rsidRPr="0017436E">
        <w:rPr>
          <w:lang w:val="nl-NL"/>
        </w:rPr>
        <w:t>geimputeerde</w:t>
      </w:r>
      <w:proofErr w:type="spellEnd"/>
      <w:r w:rsidRPr="0017436E">
        <w:rPr>
          <w:lang w:val="nl-NL"/>
        </w:rPr>
        <w:t xml:space="preserve"> data? </w:t>
      </w:r>
      <w:r>
        <w:rPr>
          <w:lang w:val="nl-NL"/>
        </w:rPr>
        <w:t>Nu niet gedaan, alleen uitkomsten.</w:t>
      </w:r>
    </w:p>
  </w:comment>
  <w:comment w:id="2" w:author="z285194" w:date="2016-12-12T14:51:00Z" w:initials="z">
    <w:p w:rsidR="007A3D51" w:rsidRPr="007A3D51" w:rsidRDefault="007A3D51">
      <w:pPr>
        <w:pStyle w:val="Tekstopmerking"/>
        <w:rPr>
          <w:lang w:val="nl-NL"/>
        </w:rPr>
      </w:pPr>
      <w:r>
        <w:rPr>
          <w:rStyle w:val="Verwijzingopmerking"/>
        </w:rPr>
        <w:annotationRef/>
      </w:r>
      <w:r w:rsidRPr="0017436E">
        <w:rPr>
          <w:lang w:val="nl-NL"/>
        </w:rPr>
        <w:t xml:space="preserve">Dit da </w:t>
      </w:r>
      <w:proofErr w:type="spellStart"/>
      <w:r w:rsidRPr="0017436E">
        <w:rPr>
          <w:lang w:val="nl-NL"/>
        </w:rPr>
        <w:t>nook</w:t>
      </w:r>
      <w:proofErr w:type="spellEnd"/>
      <w:r w:rsidRPr="0017436E">
        <w:rPr>
          <w:lang w:val="nl-NL"/>
        </w:rPr>
        <w:t xml:space="preserve"> met </w:t>
      </w:r>
      <w:proofErr w:type="spellStart"/>
      <w:r w:rsidRPr="0017436E">
        <w:rPr>
          <w:lang w:val="nl-NL"/>
        </w:rPr>
        <w:t>geimputeerde</w:t>
      </w:r>
      <w:proofErr w:type="spellEnd"/>
      <w:r w:rsidRPr="0017436E">
        <w:rPr>
          <w:lang w:val="nl-NL"/>
        </w:rPr>
        <w:t xml:space="preserve"> data? </w:t>
      </w:r>
      <w:r>
        <w:rPr>
          <w:lang w:val="nl-NL"/>
        </w:rPr>
        <w:t>Nu niet gedaan, alleen uitkomsten.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8D3" w:rsidRDefault="00E978D3" w:rsidP="00A4184E">
      <w:r>
        <w:separator/>
      </w:r>
    </w:p>
  </w:endnote>
  <w:endnote w:type="continuationSeparator" w:id="0">
    <w:p w:rsidR="00E978D3" w:rsidRDefault="00E978D3" w:rsidP="00A418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8D3" w:rsidRDefault="00E978D3" w:rsidP="00A4184E">
      <w:r>
        <w:separator/>
      </w:r>
    </w:p>
  </w:footnote>
  <w:footnote w:type="continuationSeparator" w:id="0">
    <w:p w:rsidR="00E978D3" w:rsidRDefault="00E978D3" w:rsidP="00A418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580B"/>
    <w:multiLevelType w:val="hybridMultilevel"/>
    <w:tmpl w:val="F03493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39962EC"/>
    <w:multiLevelType w:val="hybridMultilevel"/>
    <w:tmpl w:val="0E229BE0"/>
    <w:lvl w:ilvl="0" w:tplc="3A9E33D6">
      <w:start w:val="11"/>
      <w:numFmt w:val="bullet"/>
      <w:lvlText w:val="-"/>
      <w:lvlJc w:val="left"/>
      <w:pPr>
        <w:ind w:left="720" w:hanging="360"/>
      </w:pPr>
      <w:rPr>
        <w:rFonts w:ascii="Calibri" w:eastAsia="Times New Roman" w:hAnsi="Calibri" w:cstheme="maj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617FB5"/>
    <w:multiLevelType w:val="hybridMultilevel"/>
    <w:tmpl w:val="5EFEAB18"/>
    <w:lvl w:ilvl="0" w:tplc="CB3C364C">
      <w:numFmt w:val="bullet"/>
      <w:lvlText w:val="-"/>
      <w:lvlJc w:val="left"/>
      <w:pPr>
        <w:ind w:left="390" w:hanging="360"/>
      </w:pPr>
      <w:rPr>
        <w:rFonts w:ascii="Calibri" w:eastAsia="Times New Roman" w:hAnsi="Calibri" w:cs="Times New Roman" w:hint="default"/>
      </w:rPr>
    </w:lvl>
    <w:lvl w:ilvl="1" w:tplc="04130003" w:tentative="1">
      <w:start w:val="1"/>
      <w:numFmt w:val="bullet"/>
      <w:lvlText w:val="o"/>
      <w:lvlJc w:val="left"/>
      <w:pPr>
        <w:ind w:left="1110" w:hanging="360"/>
      </w:pPr>
      <w:rPr>
        <w:rFonts w:ascii="Courier New" w:hAnsi="Courier New" w:cs="Courier New" w:hint="default"/>
      </w:rPr>
    </w:lvl>
    <w:lvl w:ilvl="2" w:tplc="04130005" w:tentative="1">
      <w:start w:val="1"/>
      <w:numFmt w:val="bullet"/>
      <w:lvlText w:val=""/>
      <w:lvlJc w:val="left"/>
      <w:pPr>
        <w:ind w:left="1830" w:hanging="360"/>
      </w:pPr>
      <w:rPr>
        <w:rFonts w:ascii="Wingdings" w:hAnsi="Wingdings" w:hint="default"/>
      </w:rPr>
    </w:lvl>
    <w:lvl w:ilvl="3" w:tplc="04130001" w:tentative="1">
      <w:start w:val="1"/>
      <w:numFmt w:val="bullet"/>
      <w:lvlText w:val=""/>
      <w:lvlJc w:val="left"/>
      <w:pPr>
        <w:ind w:left="2550" w:hanging="360"/>
      </w:pPr>
      <w:rPr>
        <w:rFonts w:ascii="Symbol" w:hAnsi="Symbol" w:hint="default"/>
      </w:rPr>
    </w:lvl>
    <w:lvl w:ilvl="4" w:tplc="04130003" w:tentative="1">
      <w:start w:val="1"/>
      <w:numFmt w:val="bullet"/>
      <w:lvlText w:val="o"/>
      <w:lvlJc w:val="left"/>
      <w:pPr>
        <w:ind w:left="3270" w:hanging="360"/>
      </w:pPr>
      <w:rPr>
        <w:rFonts w:ascii="Courier New" w:hAnsi="Courier New" w:cs="Courier New" w:hint="default"/>
      </w:rPr>
    </w:lvl>
    <w:lvl w:ilvl="5" w:tplc="04130005" w:tentative="1">
      <w:start w:val="1"/>
      <w:numFmt w:val="bullet"/>
      <w:lvlText w:val=""/>
      <w:lvlJc w:val="left"/>
      <w:pPr>
        <w:ind w:left="3990" w:hanging="360"/>
      </w:pPr>
      <w:rPr>
        <w:rFonts w:ascii="Wingdings" w:hAnsi="Wingdings" w:hint="default"/>
      </w:rPr>
    </w:lvl>
    <w:lvl w:ilvl="6" w:tplc="04130001" w:tentative="1">
      <w:start w:val="1"/>
      <w:numFmt w:val="bullet"/>
      <w:lvlText w:val=""/>
      <w:lvlJc w:val="left"/>
      <w:pPr>
        <w:ind w:left="4710" w:hanging="360"/>
      </w:pPr>
      <w:rPr>
        <w:rFonts w:ascii="Symbol" w:hAnsi="Symbol" w:hint="default"/>
      </w:rPr>
    </w:lvl>
    <w:lvl w:ilvl="7" w:tplc="04130003" w:tentative="1">
      <w:start w:val="1"/>
      <w:numFmt w:val="bullet"/>
      <w:lvlText w:val="o"/>
      <w:lvlJc w:val="left"/>
      <w:pPr>
        <w:ind w:left="5430" w:hanging="360"/>
      </w:pPr>
      <w:rPr>
        <w:rFonts w:ascii="Courier New" w:hAnsi="Courier New" w:cs="Courier New" w:hint="default"/>
      </w:rPr>
    </w:lvl>
    <w:lvl w:ilvl="8" w:tplc="04130005" w:tentative="1">
      <w:start w:val="1"/>
      <w:numFmt w:val="bullet"/>
      <w:lvlText w:val=""/>
      <w:lvlJc w:val="left"/>
      <w:pPr>
        <w:ind w:left="6150" w:hanging="360"/>
      </w:pPr>
      <w:rPr>
        <w:rFonts w:ascii="Wingdings" w:hAnsi="Wingdings" w:hint="default"/>
      </w:rPr>
    </w:lvl>
  </w:abstractNum>
  <w:abstractNum w:abstractNumId="3">
    <w:nsid w:val="2E506B64"/>
    <w:multiLevelType w:val="hybridMultilevel"/>
    <w:tmpl w:val="1B866B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BEC7ABE"/>
    <w:multiLevelType w:val="multilevel"/>
    <w:tmpl w:val="5F745578"/>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440"/>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5">
    <w:nsid w:val="66B20175"/>
    <w:multiLevelType w:val="hybridMultilevel"/>
    <w:tmpl w:val="20A2534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8124E5C"/>
    <w:multiLevelType w:val="hybridMultilevel"/>
    <w:tmpl w:val="E3B07EB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FAF5724"/>
    <w:multiLevelType w:val="hybridMultilevel"/>
    <w:tmpl w:val="8EEA0C0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0901D8D"/>
    <w:multiLevelType w:val="hybridMultilevel"/>
    <w:tmpl w:val="86B67594"/>
    <w:lvl w:ilvl="0" w:tplc="8172701E">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E4734AC"/>
    <w:multiLevelType w:val="hybridMultilevel"/>
    <w:tmpl w:val="D3E455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9"/>
  </w:num>
  <w:num w:numId="11">
    <w:abstractNumId w:val="0"/>
  </w:num>
  <w:num w:numId="12">
    <w:abstractNumId w:val="3"/>
  </w:num>
  <w:num w:numId="13">
    <w:abstractNumId w:val="1"/>
  </w:num>
  <w:num w:numId="14">
    <w:abstractNumId w:val="5"/>
  </w:num>
  <w:num w:numId="15">
    <w:abstractNumId w:val="6"/>
  </w:num>
  <w:num w:numId="16">
    <w:abstractNumId w:val="7"/>
  </w:num>
  <w:num w:numId="17">
    <w:abstractNumId w:val="8"/>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C86C9F"/>
    <w:rsid w:val="000004CB"/>
    <w:rsid w:val="00011EF4"/>
    <w:rsid w:val="0001413B"/>
    <w:rsid w:val="00014F17"/>
    <w:rsid w:val="00015664"/>
    <w:rsid w:val="00015CF8"/>
    <w:rsid w:val="00022823"/>
    <w:rsid w:val="00024A32"/>
    <w:rsid w:val="000263D5"/>
    <w:rsid w:val="00030DEA"/>
    <w:rsid w:val="00035425"/>
    <w:rsid w:val="0004080B"/>
    <w:rsid w:val="00040A2D"/>
    <w:rsid w:val="000439DB"/>
    <w:rsid w:val="00043ED2"/>
    <w:rsid w:val="0004661D"/>
    <w:rsid w:val="0005477D"/>
    <w:rsid w:val="000679F3"/>
    <w:rsid w:val="00070F7B"/>
    <w:rsid w:val="00072A76"/>
    <w:rsid w:val="0007383C"/>
    <w:rsid w:val="00075B93"/>
    <w:rsid w:val="00076A43"/>
    <w:rsid w:val="00083FFC"/>
    <w:rsid w:val="000850F6"/>
    <w:rsid w:val="000870C6"/>
    <w:rsid w:val="000913CA"/>
    <w:rsid w:val="000A2A40"/>
    <w:rsid w:val="000C2893"/>
    <w:rsid w:val="000C7C3C"/>
    <w:rsid w:val="000D4024"/>
    <w:rsid w:val="000D693F"/>
    <w:rsid w:val="000F2CF7"/>
    <w:rsid w:val="000F5973"/>
    <w:rsid w:val="000F6F69"/>
    <w:rsid w:val="000F74E3"/>
    <w:rsid w:val="000F7ED6"/>
    <w:rsid w:val="0010081C"/>
    <w:rsid w:val="00106F0F"/>
    <w:rsid w:val="00110B2D"/>
    <w:rsid w:val="00111822"/>
    <w:rsid w:val="0011435C"/>
    <w:rsid w:val="00114772"/>
    <w:rsid w:val="00115014"/>
    <w:rsid w:val="00126C0A"/>
    <w:rsid w:val="00127E82"/>
    <w:rsid w:val="00130C52"/>
    <w:rsid w:val="00136A97"/>
    <w:rsid w:val="00142481"/>
    <w:rsid w:val="00144B9D"/>
    <w:rsid w:val="00144F68"/>
    <w:rsid w:val="001476A3"/>
    <w:rsid w:val="0015403B"/>
    <w:rsid w:val="00155132"/>
    <w:rsid w:val="00155D98"/>
    <w:rsid w:val="001571D0"/>
    <w:rsid w:val="001602F8"/>
    <w:rsid w:val="001609D3"/>
    <w:rsid w:val="0016177E"/>
    <w:rsid w:val="00161CF5"/>
    <w:rsid w:val="00167510"/>
    <w:rsid w:val="001677BF"/>
    <w:rsid w:val="00171023"/>
    <w:rsid w:val="00171B3B"/>
    <w:rsid w:val="00173526"/>
    <w:rsid w:val="00173663"/>
    <w:rsid w:val="0017436E"/>
    <w:rsid w:val="00180693"/>
    <w:rsid w:val="00181005"/>
    <w:rsid w:val="00182D95"/>
    <w:rsid w:val="001848E6"/>
    <w:rsid w:val="00184AC5"/>
    <w:rsid w:val="001869C6"/>
    <w:rsid w:val="00186B0C"/>
    <w:rsid w:val="001946E7"/>
    <w:rsid w:val="001A2592"/>
    <w:rsid w:val="001A502D"/>
    <w:rsid w:val="001A562F"/>
    <w:rsid w:val="001A7DC9"/>
    <w:rsid w:val="001A7FCA"/>
    <w:rsid w:val="001B0969"/>
    <w:rsid w:val="001B34F4"/>
    <w:rsid w:val="001B50DB"/>
    <w:rsid w:val="001C3D40"/>
    <w:rsid w:val="001C6C0B"/>
    <w:rsid w:val="001D0621"/>
    <w:rsid w:val="001D08B8"/>
    <w:rsid w:val="001D27B9"/>
    <w:rsid w:val="001D3CFB"/>
    <w:rsid w:val="001D5ED0"/>
    <w:rsid w:val="001D7E57"/>
    <w:rsid w:val="001E3E91"/>
    <w:rsid w:val="001E5797"/>
    <w:rsid w:val="001E6701"/>
    <w:rsid w:val="001E70B9"/>
    <w:rsid w:val="001F7CD7"/>
    <w:rsid w:val="0020246C"/>
    <w:rsid w:val="00203244"/>
    <w:rsid w:val="00210A8F"/>
    <w:rsid w:val="00213CB0"/>
    <w:rsid w:val="00214440"/>
    <w:rsid w:val="00214D81"/>
    <w:rsid w:val="00217A13"/>
    <w:rsid w:val="00230E57"/>
    <w:rsid w:val="002340C2"/>
    <w:rsid w:val="002371F4"/>
    <w:rsid w:val="00240B6B"/>
    <w:rsid w:val="002459A4"/>
    <w:rsid w:val="002519FE"/>
    <w:rsid w:val="00256868"/>
    <w:rsid w:val="00257BD1"/>
    <w:rsid w:val="00260CCC"/>
    <w:rsid w:val="0026163E"/>
    <w:rsid w:val="00262D8F"/>
    <w:rsid w:val="00263C76"/>
    <w:rsid w:val="00270458"/>
    <w:rsid w:val="002736E4"/>
    <w:rsid w:val="0027396B"/>
    <w:rsid w:val="0028590E"/>
    <w:rsid w:val="00290BB3"/>
    <w:rsid w:val="002A45AC"/>
    <w:rsid w:val="002B3130"/>
    <w:rsid w:val="002B384A"/>
    <w:rsid w:val="002B3B83"/>
    <w:rsid w:val="002B6FF2"/>
    <w:rsid w:val="002C25E8"/>
    <w:rsid w:val="002C47F1"/>
    <w:rsid w:val="002C4BE3"/>
    <w:rsid w:val="002C57B6"/>
    <w:rsid w:val="002D1E98"/>
    <w:rsid w:val="002D43B5"/>
    <w:rsid w:val="002E356E"/>
    <w:rsid w:val="002E4338"/>
    <w:rsid w:val="002E730F"/>
    <w:rsid w:val="002F1218"/>
    <w:rsid w:val="002F1D3D"/>
    <w:rsid w:val="00300BFD"/>
    <w:rsid w:val="00310FD7"/>
    <w:rsid w:val="00311A3A"/>
    <w:rsid w:val="00312BB3"/>
    <w:rsid w:val="0031486B"/>
    <w:rsid w:val="00315144"/>
    <w:rsid w:val="003234D7"/>
    <w:rsid w:val="00332D72"/>
    <w:rsid w:val="003345A2"/>
    <w:rsid w:val="00334B34"/>
    <w:rsid w:val="0033664D"/>
    <w:rsid w:val="00340300"/>
    <w:rsid w:val="003436C9"/>
    <w:rsid w:val="00355C21"/>
    <w:rsid w:val="0036440D"/>
    <w:rsid w:val="003650ED"/>
    <w:rsid w:val="00367154"/>
    <w:rsid w:val="003674D7"/>
    <w:rsid w:val="00367D8A"/>
    <w:rsid w:val="00373981"/>
    <w:rsid w:val="00374707"/>
    <w:rsid w:val="00376CCD"/>
    <w:rsid w:val="003831B9"/>
    <w:rsid w:val="00384E17"/>
    <w:rsid w:val="00385557"/>
    <w:rsid w:val="0038701F"/>
    <w:rsid w:val="003903E2"/>
    <w:rsid w:val="00395AC6"/>
    <w:rsid w:val="00395D31"/>
    <w:rsid w:val="00397955"/>
    <w:rsid w:val="003A1927"/>
    <w:rsid w:val="003A7B83"/>
    <w:rsid w:val="003B4D46"/>
    <w:rsid w:val="003C2586"/>
    <w:rsid w:val="003C34C0"/>
    <w:rsid w:val="003D1D8B"/>
    <w:rsid w:val="003D33B6"/>
    <w:rsid w:val="003D3E2C"/>
    <w:rsid w:val="003D5104"/>
    <w:rsid w:val="003D72E0"/>
    <w:rsid w:val="003E0927"/>
    <w:rsid w:val="003E1657"/>
    <w:rsid w:val="003E1C7F"/>
    <w:rsid w:val="003E6BF9"/>
    <w:rsid w:val="003F2ACA"/>
    <w:rsid w:val="003F4993"/>
    <w:rsid w:val="003F5700"/>
    <w:rsid w:val="003F77BE"/>
    <w:rsid w:val="004027D3"/>
    <w:rsid w:val="0040795C"/>
    <w:rsid w:val="00411929"/>
    <w:rsid w:val="00412B8A"/>
    <w:rsid w:val="004167BB"/>
    <w:rsid w:val="00420E27"/>
    <w:rsid w:val="0042185F"/>
    <w:rsid w:val="00426B43"/>
    <w:rsid w:val="00427BC6"/>
    <w:rsid w:val="004309E9"/>
    <w:rsid w:val="00431DB6"/>
    <w:rsid w:val="00432ACF"/>
    <w:rsid w:val="00435A13"/>
    <w:rsid w:val="00435E96"/>
    <w:rsid w:val="00436232"/>
    <w:rsid w:val="00436B0C"/>
    <w:rsid w:val="00441626"/>
    <w:rsid w:val="0044287F"/>
    <w:rsid w:val="00447333"/>
    <w:rsid w:val="00450883"/>
    <w:rsid w:val="00451CE2"/>
    <w:rsid w:val="00452387"/>
    <w:rsid w:val="0045269C"/>
    <w:rsid w:val="00454E78"/>
    <w:rsid w:val="00460581"/>
    <w:rsid w:val="00461EF5"/>
    <w:rsid w:val="00465E75"/>
    <w:rsid w:val="00472216"/>
    <w:rsid w:val="0047229B"/>
    <w:rsid w:val="004768B5"/>
    <w:rsid w:val="004839D0"/>
    <w:rsid w:val="004867B5"/>
    <w:rsid w:val="00490F4C"/>
    <w:rsid w:val="00490FB6"/>
    <w:rsid w:val="00493EA7"/>
    <w:rsid w:val="004A0DEA"/>
    <w:rsid w:val="004A1662"/>
    <w:rsid w:val="004A1EB9"/>
    <w:rsid w:val="004A2191"/>
    <w:rsid w:val="004A28C5"/>
    <w:rsid w:val="004A3950"/>
    <w:rsid w:val="004B4EA2"/>
    <w:rsid w:val="004B7813"/>
    <w:rsid w:val="004C0133"/>
    <w:rsid w:val="004C08DD"/>
    <w:rsid w:val="004D2D35"/>
    <w:rsid w:val="004E0897"/>
    <w:rsid w:val="004E2EE0"/>
    <w:rsid w:val="004E3336"/>
    <w:rsid w:val="004E4575"/>
    <w:rsid w:val="004E7395"/>
    <w:rsid w:val="004F2AF0"/>
    <w:rsid w:val="004F49B9"/>
    <w:rsid w:val="004F4C65"/>
    <w:rsid w:val="004F4ED5"/>
    <w:rsid w:val="00500118"/>
    <w:rsid w:val="005026AC"/>
    <w:rsid w:val="00503160"/>
    <w:rsid w:val="00507057"/>
    <w:rsid w:val="00510585"/>
    <w:rsid w:val="00511343"/>
    <w:rsid w:val="00515C2C"/>
    <w:rsid w:val="00520575"/>
    <w:rsid w:val="00523484"/>
    <w:rsid w:val="00525A35"/>
    <w:rsid w:val="005301D1"/>
    <w:rsid w:val="0053482D"/>
    <w:rsid w:val="00537506"/>
    <w:rsid w:val="005379E5"/>
    <w:rsid w:val="00541C24"/>
    <w:rsid w:val="0054205A"/>
    <w:rsid w:val="00543A91"/>
    <w:rsid w:val="00544432"/>
    <w:rsid w:val="00544AF2"/>
    <w:rsid w:val="00545A6E"/>
    <w:rsid w:val="0054618F"/>
    <w:rsid w:val="00550D05"/>
    <w:rsid w:val="0055169D"/>
    <w:rsid w:val="00551AEC"/>
    <w:rsid w:val="00557025"/>
    <w:rsid w:val="005603FE"/>
    <w:rsid w:val="00562450"/>
    <w:rsid w:val="0056252A"/>
    <w:rsid w:val="005655AF"/>
    <w:rsid w:val="00565A1E"/>
    <w:rsid w:val="00565EA0"/>
    <w:rsid w:val="00570254"/>
    <w:rsid w:val="005739CC"/>
    <w:rsid w:val="00573E2F"/>
    <w:rsid w:val="00574627"/>
    <w:rsid w:val="005807C7"/>
    <w:rsid w:val="00583DE2"/>
    <w:rsid w:val="00584292"/>
    <w:rsid w:val="00584DCF"/>
    <w:rsid w:val="00597997"/>
    <w:rsid w:val="005A1DB1"/>
    <w:rsid w:val="005A1ED9"/>
    <w:rsid w:val="005A5271"/>
    <w:rsid w:val="005A6280"/>
    <w:rsid w:val="005B4760"/>
    <w:rsid w:val="005C314C"/>
    <w:rsid w:val="005C408B"/>
    <w:rsid w:val="005D1275"/>
    <w:rsid w:val="005D1911"/>
    <w:rsid w:val="005D417A"/>
    <w:rsid w:val="005D4B29"/>
    <w:rsid w:val="005D79E5"/>
    <w:rsid w:val="005E388E"/>
    <w:rsid w:val="005E5832"/>
    <w:rsid w:val="005E6272"/>
    <w:rsid w:val="005F50F0"/>
    <w:rsid w:val="005F754F"/>
    <w:rsid w:val="0060241D"/>
    <w:rsid w:val="00614868"/>
    <w:rsid w:val="006216E6"/>
    <w:rsid w:val="00626421"/>
    <w:rsid w:val="0063548A"/>
    <w:rsid w:val="00641AA3"/>
    <w:rsid w:val="006424B3"/>
    <w:rsid w:val="0064342F"/>
    <w:rsid w:val="00643B8E"/>
    <w:rsid w:val="00653917"/>
    <w:rsid w:val="006652B1"/>
    <w:rsid w:val="006654EA"/>
    <w:rsid w:val="00667AA1"/>
    <w:rsid w:val="00671ED1"/>
    <w:rsid w:val="0067499A"/>
    <w:rsid w:val="006814CB"/>
    <w:rsid w:val="00681E0B"/>
    <w:rsid w:val="00682F68"/>
    <w:rsid w:val="0068756E"/>
    <w:rsid w:val="00690A79"/>
    <w:rsid w:val="00690C6B"/>
    <w:rsid w:val="0069137E"/>
    <w:rsid w:val="00692461"/>
    <w:rsid w:val="00692976"/>
    <w:rsid w:val="00692C85"/>
    <w:rsid w:val="00693F65"/>
    <w:rsid w:val="0069467C"/>
    <w:rsid w:val="00696EDF"/>
    <w:rsid w:val="006A370D"/>
    <w:rsid w:val="006A4B27"/>
    <w:rsid w:val="006B173E"/>
    <w:rsid w:val="006B3C73"/>
    <w:rsid w:val="006B3F31"/>
    <w:rsid w:val="006B4C45"/>
    <w:rsid w:val="006B5FDE"/>
    <w:rsid w:val="006C0A05"/>
    <w:rsid w:val="006C105B"/>
    <w:rsid w:val="006C1BAB"/>
    <w:rsid w:val="006C32A0"/>
    <w:rsid w:val="006C62AC"/>
    <w:rsid w:val="006C7D55"/>
    <w:rsid w:val="006D1701"/>
    <w:rsid w:val="006E4F89"/>
    <w:rsid w:val="006F3CC1"/>
    <w:rsid w:val="006F5403"/>
    <w:rsid w:val="00706512"/>
    <w:rsid w:val="007077FE"/>
    <w:rsid w:val="00707C2A"/>
    <w:rsid w:val="00707E2B"/>
    <w:rsid w:val="007100AC"/>
    <w:rsid w:val="007124DA"/>
    <w:rsid w:val="0071312A"/>
    <w:rsid w:val="00713BB5"/>
    <w:rsid w:val="00717A58"/>
    <w:rsid w:val="00717F11"/>
    <w:rsid w:val="00720983"/>
    <w:rsid w:val="00722EF7"/>
    <w:rsid w:val="00731208"/>
    <w:rsid w:val="0074045D"/>
    <w:rsid w:val="00740F09"/>
    <w:rsid w:val="00741D81"/>
    <w:rsid w:val="00742A59"/>
    <w:rsid w:val="00744AEC"/>
    <w:rsid w:val="00746586"/>
    <w:rsid w:val="00751B06"/>
    <w:rsid w:val="00755D9D"/>
    <w:rsid w:val="007570EB"/>
    <w:rsid w:val="007632F2"/>
    <w:rsid w:val="007658F1"/>
    <w:rsid w:val="0078268D"/>
    <w:rsid w:val="007832C4"/>
    <w:rsid w:val="00783FC6"/>
    <w:rsid w:val="00784DEC"/>
    <w:rsid w:val="007858B9"/>
    <w:rsid w:val="00791197"/>
    <w:rsid w:val="00794E89"/>
    <w:rsid w:val="007A1944"/>
    <w:rsid w:val="007A2B0B"/>
    <w:rsid w:val="007A3D51"/>
    <w:rsid w:val="007A49EE"/>
    <w:rsid w:val="007A4A44"/>
    <w:rsid w:val="007A6630"/>
    <w:rsid w:val="007A734A"/>
    <w:rsid w:val="007B0D41"/>
    <w:rsid w:val="007B1879"/>
    <w:rsid w:val="007B2BBB"/>
    <w:rsid w:val="007B5C7F"/>
    <w:rsid w:val="007B7659"/>
    <w:rsid w:val="007C54FC"/>
    <w:rsid w:val="007C6356"/>
    <w:rsid w:val="007D5471"/>
    <w:rsid w:val="007E4584"/>
    <w:rsid w:val="007E51CF"/>
    <w:rsid w:val="007F0F38"/>
    <w:rsid w:val="007F298E"/>
    <w:rsid w:val="007F71EE"/>
    <w:rsid w:val="008003A0"/>
    <w:rsid w:val="00800467"/>
    <w:rsid w:val="00801F43"/>
    <w:rsid w:val="008036BF"/>
    <w:rsid w:val="00803C93"/>
    <w:rsid w:val="008042DE"/>
    <w:rsid w:val="008052FE"/>
    <w:rsid w:val="00805932"/>
    <w:rsid w:val="0080775F"/>
    <w:rsid w:val="0081321E"/>
    <w:rsid w:val="008179DC"/>
    <w:rsid w:val="008205A4"/>
    <w:rsid w:val="00822482"/>
    <w:rsid w:val="00823409"/>
    <w:rsid w:val="008261BA"/>
    <w:rsid w:val="00830EAA"/>
    <w:rsid w:val="00833DE7"/>
    <w:rsid w:val="00834059"/>
    <w:rsid w:val="00835E49"/>
    <w:rsid w:val="0083723F"/>
    <w:rsid w:val="008406FF"/>
    <w:rsid w:val="0084319C"/>
    <w:rsid w:val="00850292"/>
    <w:rsid w:val="0085057E"/>
    <w:rsid w:val="00855995"/>
    <w:rsid w:val="00857B87"/>
    <w:rsid w:val="00857BFA"/>
    <w:rsid w:val="00861154"/>
    <w:rsid w:val="008617A8"/>
    <w:rsid w:val="0086378E"/>
    <w:rsid w:val="008641A1"/>
    <w:rsid w:val="00865C91"/>
    <w:rsid w:val="0086695C"/>
    <w:rsid w:val="008677D5"/>
    <w:rsid w:val="008708EA"/>
    <w:rsid w:val="00870BED"/>
    <w:rsid w:val="008731E8"/>
    <w:rsid w:val="008748ED"/>
    <w:rsid w:val="00877203"/>
    <w:rsid w:val="00883B2E"/>
    <w:rsid w:val="00886C29"/>
    <w:rsid w:val="00892294"/>
    <w:rsid w:val="00893526"/>
    <w:rsid w:val="00893562"/>
    <w:rsid w:val="008961C2"/>
    <w:rsid w:val="008A0602"/>
    <w:rsid w:val="008A1BBC"/>
    <w:rsid w:val="008A6CF9"/>
    <w:rsid w:val="008A785E"/>
    <w:rsid w:val="008B07B9"/>
    <w:rsid w:val="008C1BE7"/>
    <w:rsid w:val="008C24CC"/>
    <w:rsid w:val="008C3619"/>
    <w:rsid w:val="008C5CFF"/>
    <w:rsid w:val="008C7E0E"/>
    <w:rsid w:val="008D094B"/>
    <w:rsid w:val="008D099F"/>
    <w:rsid w:val="008D376E"/>
    <w:rsid w:val="008D4CCC"/>
    <w:rsid w:val="008D4F50"/>
    <w:rsid w:val="008D5097"/>
    <w:rsid w:val="008D6281"/>
    <w:rsid w:val="008E0319"/>
    <w:rsid w:val="008E0F13"/>
    <w:rsid w:val="008E134A"/>
    <w:rsid w:val="008E1ECB"/>
    <w:rsid w:val="008E25BB"/>
    <w:rsid w:val="008E353A"/>
    <w:rsid w:val="008E3C4F"/>
    <w:rsid w:val="008E4CD6"/>
    <w:rsid w:val="008E6190"/>
    <w:rsid w:val="008F0330"/>
    <w:rsid w:val="008F2A65"/>
    <w:rsid w:val="008F345B"/>
    <w:rsid w:val="008F7142"/>
    <w:rsid w:val="009043CA"/>
    <w:rsid w:val="009045A7"/>
    <w:rsid w:val="00904BEE"/>
    <w:rsid w:val="009051BE"/>
    <w:rsid w:val="009064AA"/>
    <w:rsid w:val="009103F9"/>
    <w:rsid w:val="00910F32"/>
    <w:rsid w:val="00911D59"/>
    <w:rsid w:val="00916ABE"/>
    <w:rsid w:val="00924A2C"/>
    <w:rsid w:val="00924D65"/>
    <w:rsid w:val="00925341"/>
    <w:rsid w:val="009279D7"/>
    <w:rsid w:val="00927D2E"/>
    <w:rsid w:val="00931AE5"/>
    <w:rsid w:val="00941B8F"/>
    <w:rsid w:val="0094248A"/>
    <w:rsid w:val="009428DD"/>
    <w:rsid w:val="0094331E"/>
    <w:rsid w:val="0094523A"/>
    <w:rsid w:val="00945E00"/>
    <w:rsid w:val="00950535"/>
    <w:rsid w:val="009506FB"/>
    <w:rsid w:val="009512CB"/>
    <w:rsid w:val="00953AB3"/>
    <w:rsid w:val="00954C22"/>
    <w:rsid w:val="00955416"/>
    <w:rsid w:val="00956042"/>
    <w:rsid w:val="009605DA"/>
    <w:rsid w:val="00962604"/>
    <w:rsid w:val="00966183"/>
    <w:rsid w:val="00971F19"/>
    <w:rsid w:val="009817E0"/>
    <w:rsid w:val="00985281"/>
    <w:rsid w:val="00985AD1"/>
    <w:rsid w:val="0098686A"/>
    <w:rsid w:val="009927EC"/>
    <w:rsid w:val="009931E6"/>
    <w:rsid w:val="00994117"/>
    <w:rsid w:val="00997F63"/>
    <w:rsid w:val="009A77E6"/>
    <w:rsid w:val="009B07C3"/>
    <w:rsid w:val="009B133A"/>
    <w:rsid w:val="009B1721"/>
    <w:rsid w:val="009B1F5A"/>
    <w:rsid w:val="009B2112"/>
    <w:rsid w:val="009B4693"/>
    <w:rsid w:val="009B7393"/>
    <w:rsid w:val="009B7E1B"/>
    <w:rsid w:val="009C6739"/>
    <w:rsid w:val="009D0255"/>
    <w:rsid w:val="009D0E2B"/>
    <w:rsid w:val="009D1149"/>
    <w:rsid w:val="009D114F"/>
    <w:rsid w:val="009D161E"/>
    <w:rsid w:val="009D1D83"/>
    <w:rsid w:val="009D2E24"/>
    <w:rsid w:val="009D652E"/>
    <w:rsid w:val="009E0478"/>
    <w:rsid w:val="009E1EBA"/>
    <w:rsid w:val="009E573F"/>
    <w:rsid w:val="009E5A03"/>
    <w:rsid w:val="009E79E6"/>
    <w:rsid w:val="009F0B4F"/>
    <w:rsid w:val="009F1FB0"/>
    <w:rsid w:val="009F4C3D"/>
    <w:rsid w:val="009F79E3"/>
    <w:rsid w:val="00A030AC"/>
    <w:rsid w:val="00A04778"/>
    <w:rsid w:val="00A070A2"/>
    <w:rsid w:val="00A10099"/>
    <w:rsid w:val="00A14C74"/>
    <w:rsid w:val="00A150E5"/>
    <w:rsid w:val="00A16E59"/>
    <w:rsid w:val="00A17F20"/>
    <w:rsid w:val="00A20852"/>
    <w:rsid w:val="00A231B8"/>
    <w:rsid w:val="00A25543"/>
    <w:rsid w:val="00A255E9"/>
    <w:rsid w:val="00A26D59"/>
    <w:rsid w:val="00A31886"/>
    <w:rsid w:val="00A3495E"/>
    <w:rsid w:val="00A352BC"/>
    <w:rsid w:val="00A35FF9"/>
    <w:rsid w:val="00A36F32"/>
    <w:rsid w:val="00A37E39"/>
    <w:rsid w:val="00A4093B"/>
    <w:rsid w:val="00A4153B"/>
    <w:rsid w:val="00A4184E"/>
    <w:rsid w:val="00A4596C"/>
    <w:rsid w:val="00A4622C"/>
    <w:rsid w:val="00A52AC2"/>
    <w:rsid w:val="00A55F48"/>
    <w:rsid w:val="00A5769D"/>
    <w:rsid w:val="00A63E31"/>
    <w:rsid w:val="00A65778"/>
    <w:rsid w:val="00A71C66"/>
    <w:rsid w:val="00A74858"/>
    <w:rsid w:val="00A752D5"/>
    <w:rsid w:val="00A75BEA"/>
    <w:rsid w:val="00A77D54"/>
    <w:rsid w:val="00A83147"/>
    <w:rsid w:val="00A83862"/>
    <w:rsid w:val="00A95FEC"/>
    <w:rsid w:val="00AA3DD7"/>
    <w:rsid w:val="00AA3F5E"/>
    <w:rsid w:val="00AA5863"/>
    <w:rsid w:val="00AB115E"/>
    <w:rsid w:val="00AB20A6"/>
    <w:rsid w:val="00AB4907"/>
    <w:rsid w:val="00AC0C66"/>
    <w:rsid w:val="00AC476D"/>
    <w:rsid w:val="00AC7CED"/>
    <w:rsid w:val="00AD0378"/>
    <w:rsid w:val="00AD12B8"/>
    <w:rsid w:val="00AD6061"/>
    <w:rsid w:val="00AE087B"/>
    <w:rsid w:val="00AE1652"/>
    <w:rsid w:val="00AE2633"/>
    <w:rsid w:val="00AE5D1D"/>
    <w:rsid w:val="00AF1D83"/>
    <w:rsid w:val="00AF2FF0"/>
    <w:rsid w:val="00AF3620"/>
    <w:rsid w:val="00AF3A44"/>
    <w:rsid w:val="00AF4773"/>
    <w:rsid w:val="00AF5C86"/>
    <w:rsid w:val="00B018F1"/>
    <w:rsid w:val="00B01F6D"/>
    <w:rsid w:val="00B07404"/>
    <w:rsid w:val="00B124A1"/>
    <w:rsid w:val="00B149A0"/>
    <w:rsid w:val="00B202E9"/>
    <w:rsid w:val="00B208C3"/>
    <w:rsid w:val="00B24011"/>
    <w:rsid w:val="00B252A5"/>
    <w:rsid w:val="00B30E49"/>
    <w:rsid w:val="00B31F32"/>
    <w:rsid w:val="00B37272"/>
    <w:rsid w:val="00B42441"/>
    <w:rsid w:val="00B44956"/>
    <w:rsid w:val="00B44CBA"/>
    <w:rsid w:val="00B46BC1"/>
    <w:rsid w:val="00B475FD"/>
    <w:rsid w:val="00B53B4D"/>
    <w:rsid w:val="00B55A63"/>
    <w:rsid w:val="00B62DDC"/>
    <w:rsid w:val="00B63E26"/>
    <w:rsid w:val="00B70D73"/>
    <w:rsid w:val="00B77C7D"/>
    <w:rsid w:val="00B77D73"/>
    <w:rsid w:val="00B8279B"/>
    <w:rsid w:val="00B835F0"/>
    <w:rsid w:val="00B85591"/>
    <w:rsid w:val="00B92628"/>
    <w:rsid w:val="00B9304F"/>
    <w:rsid w:val="00B93250"/>
    <w:rsid w:val="00B94734"/>
    <w:rsid w:val="00B94E82"/>
    <w:rsid w:val="00B95A6C"/>
    <w:rsid w:val="00B97514"/>
    <w:rsid w:val="00BB1027"/>
    <w:rsid w:val="00BC10B1"/>
    <w:rsid w:val="00BC4716"/>
    <w:rsid w:val="00BC5744"/>
    <w:rsid w:val="00BD4458"/>
    <w:rsid w:val="00BD5D12"/>
    <w:rsid w:val="00BD63F6"/>
    <w:rsid w:val="00BE32C8"/>
    <w:rsid w:val="00BE33DA"/>
    <w:rsid w:val="00BE5E4F"/>
    <w:rsid w:val="00BE6D76"/>
    <w:rsid w:val="00BF0AD8"/>
    <w:rsid w:val="00BF18CD"/>
    <w:rsid w:val="00BF19BE"/>
    <w:rsid w:val="00BF2921"/>
    <w:rsid w:val="00BF3218"/>
    <w:rsid w:val="00BF682B"/>
    <w:rsid w:val="00C01D78"/>
    <w:rsid w:val="00C02513"/>
    <w:rsid w:val="00C04E11"/>
    <w:rsid w:val="00C14FD6"/>
    <w:rsid w:val="00C15D5A"/>
    <w:rsid w:val="00C205B6"/>
    <w:rsid w:val="00C23286"/>
    <w:rsid w:val="00C2430A"/>
    <w:rsid w:val="00C24461"/>
    <w:rsid w:val="00C30835"/>
    <w:rsid w:val="00C30F75"/>
    <w:rsid w:val="00C34C02"/>
    <w:rsid w:val="00C374B8"/>
    <w:rsid w:val="00C3781E"/>
    <w:rsid w:val="00C4080A"/>
    <w:rsid w:val="00C421C7"/>
    <w:rsid w:val="00C44770"/>
    <w:rsid w:val="00C514C1"/>
    <w:rsid w:val="00C51A0C"/>
    <w:rsid w:val="00C54F81"/>
    <w:rsid w:val="00C556B0"/>
    <w:rsid w:val="00C568C6"/>
    <w:rsid w:val="00C61B75"/>
    <w:rsid w:val="00C653B4"/>
    <w:rsid w:val="00C67831"/>
    <w:rsid w:val="00C71327"/>
    <w:rsid w:val="00C73721"/>
    <w:rsid w:val="00C757E1"/>
    <w:rsid w:val="00C80CD5"/>
    <w:rsid w:val="00C81EDE"/>
    <w:rsid w:val="00C820D6"/>
    <w:rsid w:val="00C85392"/>
    <w:rsid w:val="00C86C9F"/>
    <w:rsid w:val="00C87E0F"/>
    <w:rsid w:val="00C90B8C"/>
    <w:rsid w:val="00C9118B"/>
    <w:rsid w:val="00C91517"/>
    <w:rsid w:val="00C93032"/>
    <w:rsid w:val="00C9365E"/>
    <w:rsid w:val="00CA1141"/>
    <w:rsid w:val="00CB4678"/>
    <w:rsid w:val="00CB69F9"/>
    <w:rsid w:val="00CB6DFD"/>
    <w:rsid w:val="00CC192B"/>
    <w:rsid w:val="00CD04BD"/>
    <w:rsid w:val="00CD19E2"/>
    <w:rsid w:val="00CD3436"/>
    <w:rsid w:val="00CD3C4C"/>
    <w:rsid w:val="00CD3E5A"/>
    <w:rsid w:val="00CD4408"/>
    <w:rsid w:val="00CD5E89"/>
    <w:rsid w:val="00CE0A7A"/>
    <w:rsid w:val="00CE1C7C"/>
    <w:rsid w:val="00CE1CEC"/>
    <w:rsid w:val="00CE23A1"/>
    <w:rsid w:val="00CE2415"/>
    <w:rsid w:val="00CE45C0"/>
    <w:rsid w:val="00CE6813"/>
    <w:rsid w:val="00CE6EDE"/>
    <w:rsid w:val="00CF08EF"/>
    <w:rsid w:val="00CF0BBB"/>
    <w:rsid w:val="00CF6F20"/>
    <w:rsid w:val="00CF705E"/>
    <w:rsid w:val="00D00F97"/>
    <w:rsid w:val="00D0175F"/>
    <w:rsid w:val="00D01781"/>
    <w:rsid w:val="00D01F09"/>
    <w:rsid w:val="00D06600"/>
    <w:rsid w:val="00D150C3"/>
    <w:rsid w:val="00D15D04"/>
    <w:rsid w:val="00D16D80"/>
    <w:rsid w:val="00D21EE7"/>
    <w:rsid w:val="00D23FDE"/>
    <w:rsid w:val="00D24C3B"/>
    <w:rsid w:val="00D269E2"/>
    <w:rsid w:val="00D27EDC"/>
    <w:rsid w:val="00D30491"/>
    <w:rsid w:val="00D3436E"/>
    <w:rsid w:val="00D3718A"/>
    <w:rsid w:val="00D47BC5"/>
    <w:rsid w:val="00D50029"/>
    <w:rsid w:val="00D52CDD"/>
    <w:rsid w:val="00D533D3"/>
    <w:rsid w:val="00D548E4"/>
    <w:rsid w:val="00D565E8"/>
    <w:rsid w:val="00D57F8C"/>
    <w:rsid w:val="00D6075B"/>
    <w:rsid w:val="00D61F5D"/>
    <w:rsid w:val="00D631A1"/>
    <w:rsid w:val="00D652E9"/>
    <w:rsid w:val="00D729A3"/>
    <w:rsid w:val="00D73D67"/>
    <w:rsid w:val="00D7569C"/>
    <w:rsid w:val="00D75D85"/>
    <w:rsid w:val="00D7672B"/>
    <w:rsid w:val="00D77103"/>
    <w:rsid w:val="00D772CA"/>
    <w:rsid w:val="00D81F87"/>
    <w:rsid w:val="00D839B8"/>
    <w:rsid w:val="00D84D5F"/>
    <w:rsid w:val="00D86DAE"/>
    <w:rsid w:val="00D935CD"/>
    <w:rsid w:val="00D94964"/>
    <w:rsid w:val="00D95933"/>
    <w:rsid w:val="00DA4746"/>
    <w:rsid w:val="00DA5D2E"/>
    <w:rsid w:val="00DA780B"/>
    <w:rsid w:val="00DB0A3B"/>
    <w:rsid w:val="00DB4CAD"/>
    <w:rsid w:val="00DC62CB"/>
    <w:rsid w:val="00DD1B2D"/>
    <w:rsid w:val="00DD1D4A"/>
    <w:rsid w:val="00DD2ECB"/>
    <w:rsid w:val="00DD5D81"/>
    <w:rsid w:val="00DD717E"/>
    <w:rsid w:val="00DE15F9"/>
    <w:rsid w:val="00DE2D8F"/>
    <w:rsid w:val="00DF264B"/>
    <w:rsid w:val="00DF2697"/>
    <w:rsid w:val="00DF363F"/>
    <w:rsid w:val="00E03162"/>
    <w:rsid w:val="00E07564"/>
    <w:rsid w:val="00E12856"/>
    <w:rsid w:val="00E12CA6"/>
    <w:rsid w:val="00E131A6"/>
    <w:rsid w:val="00E13F5C"/>
    <w:rsid w:val="00E179CD"/>
    <w:rsid w:val="00E26BA1"/>
    <w:rsid w:val="00E31490"/>
    <w:rsid w:val="00E354BF"/>
    <w:rsid w:val="00E3621B"/>
    <w:rsid w:val="00E36653"/>
    <w:rsid w:val="00E41A88"/>
    <w:rsid w:val="00E4386F"/>
    <w:rsid w:val="00E464EF"/>
    <w:rsid w:val="00E4796C"/>
    <w:rsid w:val="00E505E1"/>
    <w:rsid w:val="00E55106"/>
    <w:rsid w:val="00E71481"/>
    <w:rsid w:val="00E718EE"/>
    <w:rsid w:val="00E7377C"/>
    <w:rsid w:val="00E73BD4"/>
    <w:rsid w:val="00E778A9"/>
    <w:rsid w:val="00E779A5"/>
    <w:rsid w:val="00E80628"/>
    <w:rsid w:val="00E82C84"/>
    <w:rsid w:val="00E87409"/>
    <w:rsid w:val="00E878F2"/>
    <w:rsid w:val="00E87D1B"/>
    <w:rsid w:val="00E93801"/>
    <w:rsid w:val="00E95847"/>
    <w:rsid w:val="00E978D3"/>
    <w:rsid w:val="00EA1493"/>
    <w:rsid w:val="00EA1F93"/>
    <w:rsid w:val="00EA6B43"/>
    <w:rsid w:val="00EB0F3F"/>
    <w:rsid w:val="00EB6546"/>
    <w:rsid w:val="00EB7E14"/>
    <w:rsid w:val="00EC2EDB"/>
    <w:rsid w:val="00ED080C"/>
    <w:rsid w:val="00ED4499"/>
    <w:rsid w:val="00ED5CCF"/>
    <w:rsid w:val="00ED63E1"/>
    <w:rsid w:val="00EE249C"/>
    <w:rsid w:val="00EE27F1"/>
    <w:rsid w:val="00EE4AB2"/>
    <w:rsid w:val="00EF1836"/>
    <w:rsid w:val="00EF2672"/>
    <w:rsid w:val="00F02D1C"/>
    <w:rsid w:val="00F05B64"/>
    <w:rsid w:val="00F106E7"/>
    <w:rsid w:val="00F10D2C"/>
    <w:rsid w:val="00F110FF"/>
    <w:rsid w:val="00F130E1"/>
    <w:rsid w:val="00F132F7"/>
    <w:rsid w:val="00F14DD8"/>
    <w:rsid w:val="00F14E85"/>
    <w:rsid w:val="00F16319"/>
    <w:rsid w:val="00F16BA3"/>
    <w:rsid w:val="00F247F1"/>
    <w:rsid w:val="00F24EC6"/>
    <w:rsid w:val="00F255E8"/>
    <w:rsid w:val="00F319DA"/>
    <w:rsid w:val="00F40828"/>
    <w:rsid w:val="00F44DED"/>
    <w:rsid w:val="00F46641"/>
    <w:rsid w:val="00F469D6"/>
    <w:rsid w:val="00F476AD"/>
    <w:rsid w:val="00F55BD9"/>
    <w:rsid w:val="00F61FA7"/>
    <w:rsid w:val="00F66B79"/>
    <w:rsid w:val="00F733D3"/>
    <w:rsid w:val="00F73C3C"/>
    <w:rsid w:val="00F74E42"/>
    <w:rsid w:val="00F75304"/>
    <w:rsid w:val="00F7770E"/>
    <w:rsid w:val="00F80AA9"/>
    <w:rsid w:val="00F8109A"/>
    <w:rsid w:val="00F86DC1"/>
    <w:rsid w:val="00F92933"/>
    <w:rsid w:val="00F92ACA"/>
    <w:rsid w:val="00F933C3"/>
    <w:rsid w:val="00F95623"/>
    <w:rsid w:val="00F9720A"/>
    <w:rsid w:val="00F975BB"/>
    <w:rsid w:val="00FA1DEC"/>
    <w:rsid w:val="00FA5FE1"/>
    <w:rsid w:val="00FB26A9"/>
    <w:rsid w:val="00FB365C"/>
    <w:rsid w:val="00FC55F9"/>
    <w:rsid w:val="00FC5C0E"/>
    <w:rsid w:val="00FD2533"/>
    <w:rsid w:val="00FD5B41"/>
    <w:rsid w:val="00FE1554"/>
    <w:rsid w:val="00FE6F4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rules v:ext="edit">
        <o:r id="V:Rule12" type="connector" idref="#AutoShape 11"/>
        <o:r id="V:Rule13" type="connector" idref="#AutoShape 24"/>
        <o:r id="V:Rule14" type="connector" idref="#AutoShape 62"/>
        <o:r id="V:Rule15" type="connector" idref="#AutoShape 9"/>
        <o:r id="V:Rule16" type="connector" idref="#AutoShape 56"/>
        <o:r id="V:Rule17" type="connector" idref="#AutoShape 10"/>
        <o:r id="V:Rule18" type="connector" idref="#AutoShape 15"/>
        <o:r id="V:Rule19" type="connector" idref="#AutoShape 16"/>
        <o:r id="V:Rule20" type="connector" idref="#AutoShape 20"/>
        <o:r id="V:Rule21" type="connector" idref="#AutoShape 22"/>
        <o:r id="V:Rule22" type="connector" idref="#AutoShape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86C9F"/>
    <w:rPr>
      <w:sz w:val="22"/>
      <w:lang w:val="en-GB"/>
    </w:rPr>
  </w:style>
  <w:style w:type="paragraph" w:styleId="Kop1">
    <w:name w:val="heading 1"/>
    <w:basedOn w:val="Standaard"/>
    <w:next w:val="Standaard"/>
    <w:link w:val="Kop1Char"/>
    <w:qFormat/>
    <w:rsid w:val="009D114F"/>
    <w:pPr>
      <w:keepNext/>
      <w:numPr>
        <w:numId w:val="9"/>
      </w:numPr>
      <w:spacing w:before="240" w:after="240"/>
      <w:outlineLvl w:val="0"/>
    </w:pPr>
    <w:rPr>
      <w:b/>
      <w:kern w:val="28"/>
      <w:sz w:val="28"/>
    </w:rPr>
  </w:style>
  <w:style w:type="paragraph" w:styleId="Kop2">
    <w:name w:val="heading 2"/>
    <w:basedOn w:val="Standaard"/>
    <w:next w:val="Standaard"/>
    <w:link w:val="Kop2Char"/>
    <w:qFormat/>
    <w:rsid w:val="009D114F"/>
    <w:pPr>
      <w:keepNext/>
      <w:numPr>
        <w:ilvl w:val="1"/>
        <w:numId w:val="9"/>
      </w:numPr>
      <w:spacing w:before="240" w:after="60"/>
      <w:outlineLvl w:val="1"/>
    </w:pPr>
    <w:rPr>
      <w:sz w:val="26"/>
    </w:rPr>
  </w:style>
  <w:style w:type="paragraph" w:styleId="Kop3">
    <w:name w:val="heading 3"/>
    <w:basedOn w:val="Standaard"/>
    <w:next w:val="Standaard"/>
    <w:link w:val="Kop3Char"/>
    <w:qFormat/>
    <w:rsid w:val="009D114F"/>
    <w:pPr>
      <w:keepNext/>
      <w:numPr>
        <w:ilvl w:val="2"/>
        <w:numId w:val="9"/>
      </w:numPr>
      <w:spacing w:before="240" w:after="60"/>
      <w:outlineLvl w:val="2"/>
    </w:pPr>
    <w:rPr>
      <w:sz w:val="24"/>
    </w:rPr>
  </w:style>
  <w:style w:type="paragraph" w:styleId="Kop4">
    <w:name w:val="heading 4"/>
    <w:basedOn w:val="Standaard"/>
    <w:next w:val="Standaard"/>
    <w:link w:val="Kop4Char"/>
    <w:qFormat/>
    <w:rsid w:val="009D114F"/>
    <w:pPr>
      <w:keepNext/>
      <w:numPr>
        <w:ilvl w:val="3"/>
        <w:numId w:val="9"/>
      </w:numPr>
      <w:spacing w:before="240" w:after="60"/>
      <w:outlineLvl w:val="3"/>
    </w:pPr>
    <w:rPr>
      <w:sz w:val="24"/>
    </w:rPr>
  </w:style>
  <w:style w:type="paragraph" w:styleId="Kop5">
    <w:name w:val="heading 5"/>
    <w:basedOn w:val="Standaard"/>
    <w:next w:val="Standaard"/>
    <w:link w:val="Kop5Char"/>
    <w:qFormat/>
    <w:rsid w:val="009D114F"/>
    <w:pPr>
      <w:numPr>
        <w:ilvl w:val="4"/>
        <w:numId w:val="9"/>
      </w:numPr>
      <w:spacing w:before="240" w:after="60"/>
      <w:outlineLvl w:val="4"/>
    </w:pPr>
    <w:rPr>
      <w:kern w:val="28"/>
    </w:rPr>
  </w:style>
  <w:style w:type="paragraph" w:styleId="Kop6">
    <w:name w:val="heading 6"/>
    <w:basedOn w:val="Standaard"/>
    <w:next w:val="Standaard"/>
    <w:link w:val="Kop6Char"/>
    <w:qFormat/>
    <w:rsid w:val="009D114F"/>
    <w:pPr>
      <w:numPr>
        <w:ilvl w:val="5"/>
        <w:numId w:val="9"/>
      </w:numPr>
      <w:spacing w:before="240" w:after="60"/>
      <w:outlineLvl w:val="5"/>
    </w:pPr>
    <w:rPr>
      <w:rFonts w:ascii="Arial" w:hAnsi="Arial"/>
      <w:i/>
      <w:kern w:val="28"/>
    </w:rPr>
  </w:style>
  <w:style w:type="paragraph" w:styleId="Kop7">
    <w:name w:val="heading 7"/>
    <w:basedOn w:val="Standaard"/>
    <w:next w:val="Standaard"/>
    <w:link w:val="Kop7Char"/>
    <w:qFormat/>
    <w:rsid w:val="009D114F"/>
    <w:pPr>
      <w:numPr>
        <w:ilvl w:val="6"/>
        <w:numId w:val="9"/>
      </w:numPr>
      <w:spacing w:before="240" w:after="60"/>
      <w:outlineLvl w:val="6"/>
    </w:pPr>
    <w:rPr>
      <w:rFonts w:ascii="Arial" w:hAnsi="Arial"/>
      <w:kern w:val="28"/>
      <w:sz w:val="20"/>
    </w:rPr>
  </w:style>
  <w:style w:type="paragraph" w:styleId="Kop8">
    <w:name w:val="heading 8"/>
    <w:basedOn w:val="Standaard"/>
    <w:next w:val="Standaard"/>
    <w:link w:val="Kop8Char"/>
    <w:qFormat/>
    <w:rsid w:val="009D114F"/>
    <w:pPr>
      <w:numPr>
        <w:ilvl w:val="7"/>
        <w:numId w:val="9"/>
      </w:numPr>
      <w:spacing w:before="240" w:after="60"/>
      <w:outlineLvl w:val="7"/>
    </w:pPr>
    <w:rPr>
      <w:rFonts w:ascii="Arial" w:hAnsi="Arial"/>
      <w:i/>
      <w:kern w:val="28"/>
      <w:sz w:val="20"/>
    </w:rPr>
  </w:style>
  <w:style w:type="paragraph" w:styleId="Kop9">
    <w:name w:val="heading 9"/>
    <w:basedOn w:val="Standaard"/>
    <w:next w:val="Standaard"/>
    <w:link w:val="Kop9Char"/>
    <w:qFormat/>
    <w:rsid w:val="009D114F"/>
    <w:pPr>
      <w:numPr>
        <w:ilvl w:val="8"/>
        <w:numId w:val="9"/>
      </w:numPr>
      <w:spacing w:before="240" w:after="60"/>
      <w:outlineLvl w:val="8"/>
    </w:pPr>
    <w:rPr>
      <w:rFonts w:ascii="Arial" w:hAnsi="Arial"/>
      <w:i/>
      <w:kern w:val="28"/>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9D114F"/>
    <w:rPr>
      <w:b/>
      <w:kern w:val="28"/>
      <w:sz w:val="28"/>
    </w:rPr>
  </w:style>
  <w:style w:type="character" w:customStyle="1" w:styleId="Kop2Char">
    <w:name w:val="Kop 2 Char"/>
    <w:basedOn w:val="Standaardalinea-lettertype"/>
    <w:link w:val="Kop2"/>
    <w:rsid w:val="009D114F"/>
    <w:rPr>
      <w:sz w:val="26"/>
    </w:rPr>
  </w:style>
  <w:style w:type="character" w:customStyle="1" w:styleId="Kop3Char">
    <w:name w:val="Kop 3 Char"/>
    <w:basedOn w:val="Standaardalinea-lettertype"/>
    <w:link w:val="Kop3"/>
    <w:rsid w:val="009D114F"/>
    <w:rPr>
      <w:sz w:val="24"/>
    </w:rPr>
  </w:style>
  <w:style w:type="character" w:customStyle="1" w:styleId="Kop4Char">
    <w:name w:val="Kop 4 Char"/>
    <w:basedOn w:val="Standaardalinea-lettertype"/>
    <w:link w:val="Kop4"/>
    <w:rsid w:val="009D114F"/>
    <w:rPr>
      <w:sz w:val="24"/>
    </w:rPr>
  </w:style>
  <w:style w:type="character" w:customStyle="1" w:styleId="Kop5Char">
    <w:name w:val="Kop 5 Char"/>
    <w:basedOn w:val="Standaardalinea-lettertype"/>
    <w:link w:val="Kop5"/>
    <w:rsid w:val="009D114F"/>
    <w:rPr>
      <w:kern w:val="28"/>
      <w:sz w:val="22"/>
    </w:rPr>
  </w:style>
  <w:style w:type="character" w:customStyle="1" w:styleId="Kop6Char">
    <w:name w:val="Kop 6 Char"/>
    <w:basedOn w:val="Standaardalinea-lettertype"/>
    <w:link w:val="Kop6"/>
    <w:rsid w:val="009D114F"/>
    <w:rPr>
      <w:rFonts w:ascii="Arial" w:hAnsi="Arial"/>
      <w:i/>
      <w:kern w:val="28"/>
      <w:sz w:val="22"/>
    </w:rPr>
  </w:style>
  <w:style w:type="character" w:customStyle="1" w:styleId="Kop7Char">
    <w:name w:val="Kop 7 Char"/>
    <w:basedOn w:val="Standaardalinea-lettertype"/>
    <w:link w:val="Kop7"/>
    <w:rsid w:val="009D114F"/>
    <w:rPr>
      <w:rFonts w:ascii="Arial" w:hAnsi="Arial"/>
      <w:kern w:val="28"/>
    </w:rPr>
  </w:style>
  <w:style w:type="character" w:customStyle="1" w:styleId="Kop8Char">
    <w:name w:val="Kop 8 Char"/>
    <w:basedOn w:val="Standaardalinea-lettertype"/>
    <w:link w:val="Kop8"/>
    <w:rsid w:val="009D114F"/>
    <w:rPr>
      <w:rFonts w:ascii="Arial" w:hAnsi="Arial"/>
      <w:i/>
      <w:kern w:val="28"/>
    </w:rPr>
  </w:style>
  <w:style w:type="character" w:customStyle="1" w:styleId="Kop9Char">
    <w:name w:val="Kop 9 Char"/>
    <w:basedOn w:val="Standaardalinea-lettertype"/>
    <w:link w:val="Kop9"/>
    <w:rsid w:val="009D114F"/>
    <w:rPr>
      <w:rFonts w:ascii="Arial" w:hAnsi="Arial"/>
      <w:i/>
      <w:kern w:val="28"/>
      <w:sz w:val="18"/>
    </w:rPr>
  </w:style>
  <w:style w:type="paragraph" w:styleId="Lijstalinea">
    <w:name w:val="List Paragraph"/>
    <w:basedOn w:val="Standaard"/>
    <w:uiPriority w:val="34"/>
    <w:qFormat/>
    <w:rsid w:val="00C86C9F"/>
    <w:pPr>
      <w:ind w:left="720"/>
      <w:contextualSpacing/>
    </w:pPr>
    <w:rPr>
      <w:sz w:val="24"/>
      <w:szCs w:val="24"/>
    </w:rPr>
  </w:style>
  <w:style w:type="character" w:styleId="Hyperlink">
    <w:name w:val="Hyperlink"/>
    <w:basedOn w:val="Standaardalinea-lettertype"/>
    <w:uiPriority w:val="99"/>
    <w:unhideWhenUsed/>
    <w:rsid w:val="007A49EE"/>
    <w:rPr>
      <w:color w:val="3D168B" w:themeColor="hyperlink"/>
      <w:u w:val="single"/>
    </w:rPr>
  </w:style>
  <w:style w:type="paragraph" w:styleId="Tekstzonderopmaak">
    <w:name w:val="Plain Text"/>
    <w:basedOn w:val="Standaard"/>
    <w:link w:val="TekstzonderopmaakChar"/>
    <w:uiPriority w:val="99"/>
    <w:unhideWhenUsed/>
    <w:rsid w:val="00B252A5"/>
    <w:rPr>
      <w:rFonts w:ascii="Consolas" w:eastAsiaTheme="minorHAnsi" w:hAnsi="Consolas" w:cstheme="minorBidi"/>
      <w:sz w:val="21"/>
      <w:szCs w:val="21"/>
      <w:lang w:val="nl-NL" w:eastAsia="en-US"/>
    </w:rPr>
  </w:style>
  <w:style w:type="character" w:customStyle="1" w:styleId="TekstzonderopmaakChar">
    <w:name w:val="Tekst zonder opmaak Char"/>
    <w:basedOn w:val="Standaardalinea-lettertype"/>
    <w:link w:val="Tekstzonderopmaak"/>
    <w:uiPriority w:val="99"/>
    <w:rsid w:val="00B252A5"/>
    <w:rPr>
      <w:rFonts w:ascii="Consolas" w:eastAsiaTheme="minorHAnsi" w:hAnsi="Consolas" w:cstheme="minorBidi"/>
      <w:sz w:val="21"/>
      <w:szCs w:val="21"/>
      <w:lang w:eastAsia="en-US"/>
    </w:rPr>
  </w:style>
  <w:style w:type="character" w:customStyle="1" w:styleId="hps">
    <w:name w:val="hps"/>
    <w:basedOn w:val="Standaardalinea-lettertype"/>
    <w:rsid w:val="009279D7"/>
  </w:style>
  <w:style w:type="character" w:styleId="Verwijzingopmerking">
    <w:name w:val="annotation reference"/>
    <w:basedOn w:val="Standaardalinea-lettertype"/>
    <w:uiPriority w:val="99"/>
    <w:semiHidden/>
    <w:unhideWhenUsed/>
    <w:rsid w:val="003E6BF9"/>
    <w:rPr>
      <w:sz w:val="16"/>
      <w:szCs w:val="16"/>
    </w:rPr>
  </w:style>
  <w:style w:type="paragraph" w:customStyle="1" w:styleId="Geenafstand1">
    <w:name w:val="Geen afstand1"/>
    <w:link w:val="NoSpacingChar"/>
    <w:uiPriority w:val="1"/>
    <w:qFormat/>
    <w:rsid w:val="003E6BF9"/>
    <w:rPr>
      <w:rFonts w:ascii="Calibri" w:eastAsia="Calibri" w:hAnsi="Calibri"/>
      <w:sz w:val="22"/>
      <w:szCs w:val="22"/>
    </w:rPr>
  </w:style>
  <w:style w:type="character" w:customStyle="1" w:styleId="NoSpacingChar">
    <w:name w:val="No Spacing Char"/>
    <w:link w:val="Geenafstand1"/>
    <w:uiPriority w:val="1"/>
    <w:rsid w:val="003E6BF9"/>
    <w:rPr>
      <w:rFonts w:ascii="Calibri" w:eastAsia="Calibri" w:hAnsi="Calibri"/>
      <w:sz w:val="22"/>
      <w:szCs w:val="22"/>
    </w:rPr>
  </w:style>
  <w:style w:type="paragraph" w:styleId="Tekstopmerking">
    <w:name w:val="annotation text"/>
    <w:basedOn w:val="Standaard"/>
    <w:link w:val="TekstopmerkingChar"/>
    <w:uiPriority w:val="99"/>
    <w:semiHidden/>
    <w:unhideWhenUsed/>
    <w:rsid w:val="00332D72"/>
    <w:rPr>
      <w:sz w:val="20"/>
    </w:rPr>
  </w:style>
  <w:style w:type="character" w:customStyle="1" w:styleId="TekstopmerkingChar">
    <w:name w:val="Tekst opmerking Char"/>
    <w:basedOn w:val="Standaardalinea-lettertype"/>
    <w:link w:val="Tekstopmerking"/>
    <w:uiPriority w:val="99"/>
    <w:semiHidden/>
    <w:rsid w:val="00332D72"/>
    <w:rPr>
      <w:lang w:val="en-GB"/>
    </w:rPr>
  </w:style>
  <w:style w:type="paragraph" w:styleId="Ballontekst">
    <w:name w:val="Balloon Text"/>
    <w:basedOn w:val="Standaard"/>
    <w:link w:val="BallontekstChar"/>
    <w:uiPriority w:val="99"/>
    <w:semiHidden/>
    <w:unhideWhenUsed/>
    <w:rsid w:val="00332D72"/>
    <w:rPr>
      <w:rFonts w:ascii="Tahoma" w:hAnsi="Tahoma" w:cs="Tahoma"/>
      <w:sz w:val="16"/>
      <w:szCs w:val="16"/>
    </w:rPr>
  </w:style>
  <w:style w:type="character" w:customStyle="1" w:styleId="BallontekstChar">
    <w:name w:val="Ballontekst Char"/>
    <w:basedOn w:val="Standaardalinea-lettertype"/>
    <w:link w:val="Ballontekst"/>
    <w:uiPriority w:val="99"/>
    <w:semiHidden/>
    <w:rsid w:val="00332D72"/>
    <w:rPr>
      <w:rFonts w:ascii="Tahoma" w:hAnsi="Tahoma" w:cs="Tahoma"/>
      <w:sz w:val="16"/>
      <w:szCs w:val="16"/>
      <w:lang w:val="en-GB"/>
    </w:rPr>
  </w:style>
  <w:style w:type="table" w:styleId="Gemiddeldearcering2-accent4">
    <w:name w:val="Medium Shading 2 Accent 4"/>
    <w:basedOn w:val="Standaardtabel"/>
    <w:uiPriority w:val="64"/>
    <w:rsid w:val="009E5A0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4"/>
      </w:tcPr>
    </w:tblStylePr>
    <w:tblStylePr w:type="lastCol">
      <w:rPr>
        <w:b/>
        <w:bCs/>
        <w:color w:val="FFFFFF" w:themeColor="background1"/>
      </w:rPr>
      <w:tblPr/>
      <w:tcPr>
        <w:tcBorders>
          <w:left w:val="nil"/>
          <w:right w:val="nil"/>
          <w:insideH w:val="nil"/>
          <w:insideV w:val="nil"/>
        </w:tcBorders>
        <w:shd w:val="clear" w:color="auto" w:fill="FFFF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59"/>
    <w:rsid w:val="00395D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earcering">
    <w:name w:val="Light Shading"/>
    <w:basedOn w:val="Standaardtabel"/>
    <w:uiPriority w:val="60"/>
    <w:rsid w:val="00395D3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lijst">
    <w:name w:val="Light List"/>
    <w:basedOn w:val="Standaardtabel"/>
    <w:uiPriority w:val="61"/>
    <w:rsid w:val="00395D3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4">
    <w:name w:val="Light List Accent 4"/>
    <w:basedOn w:val="Standaardtabel"/>
    <w:uiPriority w:val="61"/>
    <w:rsid w:val="00395D31"/>
    <w:tblPr>
      <w:tblStyleRowBandSize w:val="1"/>
      <w:tblStyleColBandSize w:val="1"/>
      <w:tblInd w:w="0" w:type="dxa"/>
      <w:tblBorders>
        <w:top w:val="single" w:sz="8" w:space="0" w:color="FFFFFF" w:themeColor="accent4"/>
        <w:left w:val="single" w:sz="8" w:space="0" w:color="FFFFFF" w:themeColor="accent4"/>
        <w:bottom w:val="single" w:sz="8" w:space="0" w:color="FFFFFF" w:themeColor="accent4"/>
        <w:right w:val="single" w:sz="8" w:space="0" w:color="FFFFFF"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FFFF" w:themeFill="accent4"/>
      </w:tcPr>
    </w:tblStylePr>
    <w:tblStylePr w:type="lastRow">
      <w:pPr>
        <w:spacing w:before="0" w:after="0" w:line="240" w:lineRule="auto"/>
      </w:pPr>
      <w:rPr>
        <w:b/>
        <w:bCs/>
      </w:rPr>
      <w:tblPr/>
      <w:tcPr>
        <w:tcBorders>
          <w:top w:val="double" w:sz="6" w:space="0" w:color="FFFFFF" w:themeColor="accent4"/>
          <w:left w:val="single" w:sz="8" w:space="0" w:color="FFFFFF" w:themeColor="accent4"/>
          <w:bottom w:val="single" w:sz="8" w:space="0" w:color="FFFFFF" w:themeColor="accent4"/>
          <w:right w:val="single" w:sz="8" w:space="0" w:color="FFFFFF" w:themeColor="accent4"/>
        </w:tcBorders>
      </w:tcPr>
    </w:tblStylePr>
    <w:tblStylePr w:type="firstCol">
      <w:rPr>
        <w:b/>
        <w:bCs/>
      </w:rPr>
    </w:tblStylePr>
    <w:tblStylePr w:type="lastCol">
      <w:rPr>
        <w:b/>
        <w:bCs/>
      </w:rPr>
    </w:tblStylePr>
    <w:tblStylePr w:type="band1Vert">
      <w:tblPr/>
      <w:tcPr>
        <w:tcBorders>
          <w:top w:val="single" w:sz="8" w:space="0" w:color="FFFFFF" w:themeColor="accent4"/>
          <w:left w:val="single" w:sz="8" w:space="0" w:color="FFFFFF" w:themeColor="accent4"/>
          <w:bottom w:val="single" w:sz="8" w:space="0" w:color="FFFFFF" w:themeColor="accent4"/>
          <w:right w:val="single" w:sz="8" w:space="0" w:color="FFFFFF" w:themeColor="accent4"/>
        </w:tcBorders>
      </w:tcPr>
    </w:tblStylePr>
    <w:tblStylePr w:type="band1Horz">
      <w:tblPr/>
      <w:tcPr>
        <w:tcBorders>
          <w:top w:val="single" w:sz="8" w:space="0" w:color="FFFFFF" w:themeColor="accent4"/>
          <w:left w:val="single" w:sz="8" w:space="0" w:color="FFFFFF" w:themeColor="accent4"/>
          <w:bottom w:val="single" w:sz="8" w:space="0" w:color="FFFFFF" w:themeColor="accent4"/>
          <w:right w:val="single" w:sz="8" w:space="0" w:color="FFFFFF" w:themeColor="accent4"/>
        </w:tcBorders>
      </w:tcPr>
    </w:tblStylePr>
  </w:style>
  <w:style w:type="paragraph" w:customStyle="1" w:styleId="Default">
    <w:name w:val="Default"/>
    <w:rsid w:val="00C568C6"/>
    <w:pPr>
      <w:autoSpaceDE w:val="0"/>
      <w:autoSpaceDN w:val="0"/>
      <w:adjustRightInd w:val="0"/>
    </w:pPr>
    <w:rPr>
      <w:rFonts w:ascii="Tahoma" w:hAnsi="Tahoma" w:cs="Tahoma"/>
      <w:color w:val="000000"/>
      <w:sz w:val="24"/>
      <w:szCs w:val="24"/>
    </w:rPr>
  </w:style>
  <w:style w:type="paragraph" w:styleId="Onderwerpvanopmerking">
    <w:name w:val="annotation subject"/>
    <w:basedOn w:val="Tekstopmerking"/>
    <w:next w:val="Tekstopmerking"/>
    <w:link w:val="OnderwerpvanopmerkingChar"/>
    <w:uiPriority w:val="99"/>
    <w:semiHidden/>
    <w:unhideWhenUsed/>
    <w:rsid w:val="005655AF"/>
    <w:rPr>
      <w:b/>
      <w:bCs/>
    </w:rPr>
  </w:style>
  <w:style w:type="character" w:customStyle="1" w:styleId="OnderwerpvanopmerkingChar">
    <w:name w:val="Onderwerp van opmerking Char"/>
    <w:basedOn w:val="TekstopmerkingChar"/>
    <w:link w:val="Onderwerpvanopmerking"/>
    <w:uiPriority w:val="99"/>
    <w:semiHidden/>
    <w:rsid w:val="005655AF"/>
    <w:rPr>
      <w:b/>
      <w:bCs/>
      <w:lang w:val="en-GB"/>
    </w:rPr>
  </w:style>
  <w:style w:type="paragraph" w:styleId="Koptekst">
    <w:name w:val="header"/>
    <w:basedOn w:val="Standaard"/>
    <w:link w:val="KoptekstChar"/>
    <w:uiPriority w:val="99"/>
    <w:semiHidden/>
    <w:unhideWhenUsed/>
    <w:rsid w:val="00A4184E"/>
    <w:pPr>
      <w:tabs>
        <w:tab w:val="center" w:pos="4536"/>
        <w:tab w:val="right" w:pos="9072"/>
      </w:tabs>
    </w:pPr>
  </w:style>
  <w:style w:type="character" w:customStyle="1" w:styleId="KoptekstChar">
    <w:name w:val="Koptekst Char"/>
    <w:basedOn w:val="Standaardalinea-lettertype"/>
    <w:link w:val="Koptekst"/>
    <w:uiPriority w:val="99"/>
    <w:semiHidden/>
    <w:rsid w:val="00A4184E"/>
    <w:rPr>
      <w:sz w:val="22"/>
      <w:lang w:val="en-GB"/>
    </w:rPr>
  </w:style>
  <w:style w:type="paragraph" w:styleId="Voettekst">
    <w:name w:val="footer"/>
    <w:basedOn w:val="Standaard"/>
    <w:link w:val="VoettekstChar"/>
    <w:uiPriority w:val="99"/>
    <w:semiHidden/>
    <w:unhideWhenUsed/>
    <w:rsid w:val="00A4184E"/>
    <w:pPr>
      <w:tabs>
        <w:tab w:val="center" w:pos="4536"/>
        <w:tab w:val="right" w:pos="9072"/>
      </w:tabs>
    </w:pPr>
  </w:style>
  <w:style w:type="character" w:customStyle="1" w:styleId="VoettekstChar">
    <w:name w:val="Voettekst Char"/>
    <w:basedOn w:val="Standaardalinea-lettertype"/>
    <w:link w:val="Voettekst"/>
    <w:uiPriority w:val="99"/>
    <w:semiHidden/>
    <w:rsid w:val="00A4184E"/>
    <w:rPr>
      <w:sz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C9F"/>
    <w:rPr>
      <w:sz w:val="22"/>
      <w:lang w:val="en-GB"/>
    </w:rPr>
  </w:style>
  <w:style w:type="paragraph" w:styleId="Heading1">
    <w:name w:val="heading 1"/>
    <w:basedOn w:val="Normal"/>
    <w:next w:val="Normal"/>
    <w:link w:val="Heading1Char"/>
    <w:qFormat/>
    <w:rsid w:val="009D114F"/>
    <w:pPr>
      <w:keepNext/>
      <w:numPr>
        <w:numId w:val="9"/>
      </w:numPr>
      <w:spacing w:before="240" w:after="240"/>
      <w:outlineLvl w:val="0"/>
    </w:pPr>
    <w:rPr>
      <w:b/>
      <w:kern w:val="28"/>
      <w:sz w:val="28"/>
    </w:rPr>
  </w:style>
  <w:style w:type="paragraph" w:styleId="Heading2">
    <w:name w:val="heading 2"/>
    <w:basedOn w:val="Normal"/>
    <w:next w:val="Normal"/>
    <w:link w:val="Heading2Char"/>
    <w:qFormat/>
    <w:rsid w:val="009D114F"/>
    <w:pPr>
      <w:keepNext/>
      <w:numPr>
        <w:ilvl w:val="1"/>
        <w:numId w:val="9"/>
      </w:numPr>
      <w:spacing w:before="240" w:after="60"/>
      <w:outlineLvl w:val="1"/>
    </w:pPr>
    <w:rPr>
      <w:sz w:val="26"/>
    </w:rPr>
  </w:style>
  <w:style w:type="paragraph" w:styleId="Heading3">
    <w:name w:val="heading 3"/>
    <w:basedOn w:val="Normal"/>
    <w:next w:val="Normal"/>
    <w:link w:val="Heading3Char"/>
    <w:qFormat/>
    <w:rsid w:val="009D114F"/>
    <w:pPr>
      <w:keepNext/>
      <w:numPr>
        <w:ilvl w:val="2"/>
        <w:numId w:val="9"/>
      </w:numPr>
      <w:spacing w:before="240" w:after="60"/>
      <w:outlineLvl w:val="2"/>
    </w:pPr>
    <w:rPr>
      <w:sz w:val="24"/>
    </w:rPr>
  </w:style>
  <w:style w:type="paragraph" w:styleId="Heading4">
    <w:name w:val="heading 4"/>
    <w:basedOn w:val="Normal"/>
    <w:next w:val="Normal"/>
    <w:link w:val="Heading4Char"/>
    <w:qFormat/>
    <w:rsid w:val="009D114F"/>
    <w:pPr>
      <w:keepNext/>
      <w:numPr>
        <w:ilvl w:val="3"/>
        <w:numId w:val="9"/>
      </w:numPr>
      <w:spacing w:before="240" w:after="60"/>
      <w:outlineLvl w:val="3"/>
    </w:pPr>
    <w:rPr>
      <w:sz w:val="24"/>
    </w:rPr>
  </w:style>
  <w:style w:type="paragraph" w:styleId="Heading5">
    <w:name w:val="heading 5"/>
    <w:basedOn w:val="Normal"/>
    <w:next w:val="Normal"/>
    <w:link w:val="Heading5Char"/>
    <w:qFormat/>
    <w:rsid w:val="009D114F"/>
    <w:pPr>
      <w:numPr>
        <w:ilvl w:val="4"/>
        <w:numId w:val="9"/>
      </w:numPr>
      <w:spacing w:before="240" w:after="60"/>
      <w:outlineLvl w:val="4"/>
    </w:pPr>
    <w:rPr>
      <w:kern w:val="28"/>
    </w:rPr>
  </w:style>
  <w:style w:type="paragraph" w:styleId="Heading6">
    <w:name w:val="heading 6"/>
    <w:basedOn w:val="Normal"/>
    <w:next w:val="Normal"/>
    <w:link w:val="Heading6Char"/>
    <w:qFormat/>
    <w:rsid w:val="009D114F"/>
    <w:pPr>
      <w:numPr>
        <w:ilvl w:val="5"/>
        <w:numId w:val="9"/>
      </w:numPr>
      <w:spacing w:before="240" w:after="60"/>
      <w:outlineLvl w:val="5"/>
    </w:pPr>
    <w:rPr>
      <w:rFonts w:ascii="Arial" w:hAnsi="Arial"/>
      <w:i/>
      <w:kern w:val="28"/>
    </w:rPr>
  </w:style>
  <w:style w:type="paragraph" w:styleId="Heading7">
    <w:name w:val="heading 7"/>
    <w:basedOn w:val="Normal"/>
    <w:next w:val="Normal"/>
    <w:link w:val="Heading7Char"/>
    <w:qFormat/>
    <w:rsid w:val="009D114F"/>
    <w:pPr>
      <w:numPr>
        <w:ilvl w:val="6"/>
        <w:numId w:val="9"/>
      </w:numPr>
      <w:spacing w:before="240" w:after="60"/>
      <w:outlineLvl w:val="6"/>
    </w:pPr>
    <w:rPr>
      <w:rFonts w:ascii="Arial" w:hAnsi="Arial"/>
      <w:kern w:val="28"/>
      <w:sz w:val="20"/>
    </w:rPr>
  </w:style>
  <w:style w:type="paragraph" w:styleId="Heading8">
    <w:name w:val="heading 8"/>
    <w:basedOn w:val="Normal"/>
    <w:next w:val="Normal"/>
    <w:link w:val="Heading8Char"/>
    <w:qFormat/>
    <w:rsid w:val="009D114F"/>
    <w:pPr>
      <w:numPr>
        <w:ilvl w:val="7"/>
        <w:numId w:val="9"/>
      </w:numPr>
      <w:spacing w:before="240" w:after="60"/>
      <w:outlineLvl w:val="7"/>
    </w:pPr>
    <w:rPr>
      <w:rFonts w:ascii="Arial" w:hAnsi="Arial"/>
      <w:i/>
      <w:kern w:val="28"/>
      <w:sz w:val="20"/>
    </w:rPr>
  </w:style>
  <w:style w:type="paragraph" w:styleId="Heading9">
    <w:name w:val="heading 9"/>
    <w:basedOn w:val="Normal"/>
    <w:next w:val="Normal"/>
    <w:link w:val="Heading9Char"/>
    <w:qFormat/>
    <w:rsid w:val="009D114F"/>
    <w:pPr>
      <w:numPr>
        <w:ilvl w:val="8"/>
        <w:numId w:val="9"/>
      </w:numPr>
      <w:spacing w:before="240" w:after="60"/>
      <w:outlineLvl w:val="8"/>
    </w:pPr>
    <w:rPr>
      <w:rFonts w:ascii="Arial" w:hAnsi="Arial"/>
      <w:i/>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114F"/>
    <w:rPr>
      <w:b/>
      <w:kern w:val="28"/>
      <w:sz w:val="28"/>
    </w:rPr>
  </w:style>
  <w:style w:type="character" w:customStyle="1" w:styleId="Heading2Char">
    <w:name w:val="Heading 2 Char"/>
    <w:basedOn w:val="DefaultParagraphFont"/>
    <w:link w:val="Heading2"/>
    <w:rsid w:val="009D114F"/>
    <w:rPr>
      <w:sz w:val="26"/>
    </w:rPr>
  </w:style>
  <w:style w:type="character" w:customStyle="1" w:styleId="Heading3Char">
    <w:name w:val="Heading 3 Char"/>
    <w:basedOn w:val="DefaultParagraphFont"/>
    <w:link w:val="Heading3"/>
    <w:rsid w:val="009D114F"/>
    <w:rPr>
      <w:sz w:val="24"/>
    </w:rPr>
  </w:style>
  <w:style w:type="character" w:customStyle="1" w:styleId="Heading4Char">
    <w:name w:val="Heading 4 Char"/>
    <w:basedOn w:val="DefaultParagraphFont"/>
    <w:link w:val="Heading4"/>
    <w:rsid w:val="009D114F"/>
    <w:rPr>
      <w:sz w:val="24"/>
    </w:rPr>
  </w:style>
  <w:style w:type="character" w:customStyle="1" w:styleId="Heading5Char">
    <w:name w:val="Heading 5 Char"/>
    <w:basedOn w:val="DefaultParagraphFont"/>
    <w:link w:val="Heading5"/>
    <w:rsid w:val="009D114F"/>
    <w:rPr>
      <w:kern w:val="28"/>
      <w:sz w:val="22"/>
    </w:rPr>
  </w:style>
  <w:style w:type="character" w:customStyle="1" w:styleId="Heading6Char">
    <w:name w:val="Heading 6 Char"/>
    <w:basedOn w:val="DefaultParagraphFont"/>
    <w:link w:val="Heading6"/>
    <w:rsid w:val="009D114F"/>
    <w:rPr>
      <w:rFonts w:ascii="Arial" w:hAnsi="Arial"/>
      <w:i/>
      <w:kern w:val="28"/>
      <w:sz w:val="22"/>
    </w:rPr>
  </w:style>
  <w:style w:type="character" w:customStyle="1" w:styleId="Heading7Char">
    <w:name w:val="Heading 7 Char"/>
    <w:basedOn w:val="DefaultParagraphFont"/>
    <w:link w:val="Heading7"/>
    <w:rsid w:val="009D114F"/>
    <w:rPr>
      <w:rFonts w:ascii="Arial" w:hAnsi="Arial"/>
      <w:kern w:val="28"/>
    </w:rPr>
  </w:style>
  <w:style w:type="character" w:customStyle="1" w:styleId="Heading8Char">
    <w:name w:val="Heading 8 Char"/>
    <w:basedOn w:val="DefaultParagraphFont"/>
    <w:link w:val="Heading8"/>
    <w:rsid w:val="009D114F"/>
    <w:rPr>
      <w:rFonts w:ascii="Arial" w:hAnsi="Arial"/>
      <w:i/>
      <w:kern w:val="28"/>
    </w:rPr>
  </w:style>
  <w:style w:type="character" w:customStyle="1" w:styleId="Heading9Char">
    <w:name w:val="Heading 9 Char"/>
    <w:basedOn w:val="DefaultParagraphFont"/>
    <w:link w:val="Heading9"/>
    <w:rsid w:val="009D114F"/>
    <w:rPr>
      <w:rFonts w:ascii="Arial" w:hAnsi="Arial"/>
      <w:i/>
      <w:kern w:val="28"/>
      <w:sz w:val="18"/>
    </w:rPr>
  </w:style>
  <w:style w:type="paragraph" w:styleId="ListParagraph">
    <w:name w:val="List Paragraph"/>
    <w:basedOn w:val="Normal"/>
    <w:uiPriority w:val="34"/>
    <w:qFormat/>
    <w:rsid w:val="00C86C9F"/>
    <w:pPr>
      <w:ind w:left="720"/>
      <w:contextualSpacing/>
    </w:pPr>
    <w:rPr>
      <w:sz w:val="24"/>
      <w:szCs w:val="24"/>
    </w:rPr>
  </w:style>
  <w:style w:type="character" w:styleId="Hyperlink">
    <w:name w:val="Hyperlink"/>
    <w:basedOn w:val="DefaultParagraphFont"/>
    <w:uiPriority w:val="99"/>
    <w:unhideWhenUsed/>
    <w:rsid w:val="007A49EE"/>
    <w:rPr>
      <w:color w:val="3D168B" w:themeColor="hyperlink"/>
      <w:u w:val="single"/>
    </w:rPr>
  </w:style>
  <w:style w:type="paragraph" w:styleId="PlainText">
    <w:name w:val="Plain Text"/>
    <w:basedOn w:val="Normal"/>
    <w:link w:val="PlainTextChar"/>
    <w:uiPriority w:val="99"/>
    <w:unhideWhenUsed/>
    <w:rsid w:val="00B252A5"/>
    <w:rPr>
      <w:rFonts w:ascii="Consolas" w:eastAsiaTheme="minorHAnsi" w:hAnsi="Consolas" w:cstheme="minorBidi"/>
      <w:sz w:val="21"/>
      <w:szCs w:val="21"/>
      <w:lang w:val="nl-NL" w:eastAsia="en-US"/>
    </w:rPr>
  </w:style>
  <w:style w:type="character" w:customStyle="1" w:styleId="PlainTextChar">
    <w:name w:val="Plain Text Char"/>
    <w:basedOn w:val="DefaultParagraphFont"/>
    <w:link w:val="PlainText"/>
    <w:uiPriority w:val="99"/>
    <w:rsid w:val="00B252A5"/>
    <w:rPr>
      <w:rFonts w:ascii="Consolas" w:eastAsiaTheme="minorHAnsi" w:hAnsi="Consolas" w:cstheme="minorBidi"/>
      <w:sz w:val="21"/>
      <w:szCs w:val="21"/>
      <w:lang w:eastAsia="en-US"/>
    </w:rPr>
  </w:style>
  <w:style w:type="character" w:customStyle="1" w:styleId="hps">
    <w:name w:val="hps"/>
    <w:basedOn w:val="DefaultParagraphFont"/>
    <w:rsid w:val="009279D7"/>
  </w:style>
  <w:style w:type="character" w:styleId="CommentReference">
    <w:name w:val="annotation reference"/>
    <w:basedOn w:val="DefaultParagraphFont"/>
    <w:uiPriority w:val="99"/>
    <w:semiHidden/>
    <w:unhideWhenUsed/>
    <w:rsid w:val="003E6BF9"/>
    <w:rPr>
      <w:sz w:val="16"/>
      <w:szCs w:val="16"/>
    </w:rPr>
  </w:style>
  <w:style w:type="paragraph" w:customStyle="1" w:styleId="Geenafstand1">
    <w:name w:val="Geen afstand1"/>
    <w:link w:val="NoSpacingChar"/>
    <w:uiPriority w:val="1"/>
    <w:qFormat/>
    <w:rsid w:val="003E6BF9"/>
    <w:rPr>
      <w:rFonts w:ascii="Calibri" w:eastAsia="Calibri" w:hAnsi="Calibri"/>
      <w:sz w:val="22"/>
      <w:szCs w:val="22"/>
    </w:rPr>
  </w:style>
  <w:style w:type="character" w:customStyle="1" w:styleId="NoSpacingChar">
    <w:name w:val="No Spacing Char"/>
    <w:link w:val="Geenafstand1"/>
    <w:uiPriority w:val="1"/>
    <w:rsid w:val="003E6BF9"/>
    <w:rPr>
      <w:rFonts w:ascii="Calibri" w:eastAsia="Calibri" w:hAnsi="Calibri"/>
      <w:sz w:val="22"/>
      <w:szCs w:val="22"/>
    </w:rPr>
  </w:style>
  <w:style w:type="paragraph" w:styleId="CommentText">
    <w:name w:val="annotation text"/>
    <w:basedOn w:val="Normal"/>
    <w:link w:val="CommentTextChar"/>
    <w:uiPriority w:val="99"/>
    <w:semiHidden/>
    <w:unhideWhenUsed/>
    <w:rsid w:val="00332D72"/>
    <w:rPr>
      <w:sz w:val="20"/>
    </w:rPr>
  </w:style>
  <w:style w:type="character" w:customStyle="1" w:styleId="CommentTextChar">
    <w:name w:val="Comment Text Char"/>
    <w:basedOn w:val="DefaultParagraphFont"/>
    <w:link w:val="CommentText"/>
    <w:uiPriority w:val="99"/>
    <w:semiHidden/>
    <w:rsid w:val="00332D72"/>
    <w:rPr>
      <w:lang w:val="en-GB"/>
    </w:rPr>
  </w:style>
  <w:style w:type="paragraph" w:styleId="BalloonText">
    <w:name w:val="Balloon Text"/>
    <w:basedOn w:val="Normal"/>
    <w:link w:val="BalloonTextChar"/>
    <w:uiPriority w:val="99"/>
    <w:semiHidden/>
    <w:unhideWhenUsed/>
    <w:rsid w:val="00332D72"/>
    <w:rPr>
      <w:rFonts w:ascii="Tahoma" w:hAnsi="Tahoma" w:cs="Tahoma"/>
      <w:sz w:val="16"/>
      <w:szCs w:val="16"/>
    </w:rPr>
  </w:style>
  <w:style w:type="character" w:customStyle="1" w:styleId="BalloonTextChar">
    <w:name w:val="Balloon Text Char"/>
    <w:basedOn w:val="DefaultParagraphFont"/>
    <w:link w:val="BalloonText"/>
    <w:uiPriority w:val="99"/>
    <w:semiHidden/>
    <w:rsid w:val="00332D72"/>
    <w:rPr>
      <w:rFonts w:ascii="Tahoma" w:hAnsi="Tahoma" w:cs="Tahoma"/>
      <w:sz w:val="16"/>
      <w:szCs w:val="16"/>
      <w:lang w:val="en-GB"/>
    </w:rPr>
  </w:style>
  <w:style w:type="table" w:styleId="MediumShading2-Accent4">
    <w:name w:val="Medium Shading 2 Accent 4"/>
    <w:basedOn w:val="TableNormal"/>
    <w:uiPriority w:val="64"/>
    <w:rsid w:val="009E5A0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4"/>
      </w:tcPr>
    </w:tblStylePr>
    <w:tblStylePr w:type="lastCol">
      <w:rPr>
        <w:b/>
        <w:bCs/>
        <w:color w:val="FFFFFF" w:themeColor="background1"/>
      </w:rPr>
      <w:tblPr/>
      <w:tcPr>
        <w:tcBorders>
          <w:left w:val="nil"/>
          <w:right w:val="nil"/>
          <w:insideH w:val="nil"/>
          <w:insideV w:val="nil"/>
        </w:tcBorders>
        <w:shd w:val="clear" w:color="auto" w:fill="FFFF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39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95D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395D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395D31"/>
    <w:tblPr>
      <w:tblStyleRowBandSize w:val="1"/>
      <w:tblStyleColBandSize w:val="1"/>
      <w:tblBorders>
        <w:top w:val="single" w:sz="8" w:space="0" w:color="FFFFFF" w:themeColor="accent4"/>
        <w:left w:val="single" w:sz="8" w:space="0" w:color="FFFFFF" w:themeColor="accent4"/>
        <w:bottom w:val="single" w:sz="8" w:space="0" w:color="FFFFFF" w:themeColor="accent4"/>
        <w:right w:val="single" w:sz="8" w:space="0" w:color="FFFFFF" w:themeColor="accent4"/>
      </w:tblBorders>
    </w:tblPr>
    <w:tblStylePr w:type="firstRow">
      <w:pPr>
        <w:spacing w:before="0" w:after="0" w:line="240" w:lineRule="auto"/>
      </w:pPr>
      <w:rPr>
        <w:b/>
        <w:bCs/>
        <w:color w:val="FFFFFF" w:themeColor="background1"/>
      </w:rPr>
      <w:tblPr/>
      <w:tcPr>
        <w:shd w:val="clear" w:color="auto" w:fill="FFFFFF" w:themeFill="accent4"/>
      </w:tcPr>
    </w:tblStylePr>
    <w:tblStylePr w:type="lastRow">
      <w:pPr>
        <w:spacing w:before="0" w:after="0" w:line="240" w:lineRule="auto"/>
      </w:pPr>
      <w:rPr>
        <w:b/>
        <w:bCs/>
      </w:rPr>
      <w:tblPr/>
      <w:tcPr>
        <w:tcBorders>
          <w:top w:val="double" w:sz="6" w:space="0" w:color="FFFFFF" w:themeColor="accent4"/>
          <w:left w:val="single" w:sz="8" w:space="0" w:color="FFFFFF" w:themeColor="accent4"/>
          <w:bottom w:val="single" w:sz="8" w:space="0" w:color="FFFFFF" w:themeColor="accent4"/>
          <w:right w:val="single" w:sz="8" w:space="0" w:color="FFFFFF" w:themeColor="accent4"/>
        </w:tcBorders>
      </w:tcPr>
    </w:tblStylePr>
    <w:tblStylePr w:type="firstCol">
      <w:rPr>
        <w:b/>
        <w:bCs/>
      </w:rPr>
    </w:tblStylePr>
    <w:tblStylePr w:type="lastCol">
      <w:rPr>
        <w:b/>
        <w:bCs/>
      </w:rPr>
    </w:tblStylePr>
    <w:tblStylePr w:type="band1Vert">
      <w:tblPr/>
      <w:tcPr>
        <w:tcBorders>
          <w:top w:val="single" w:sz="8" w:space="0" w:color="FFFFFF" w:themeColor="accent4"/>
          <w:left w:val="single" w:sz="8" w:space="0" w:color="FFFFFF" w:themeColor="accent4"/>
          <w:bottom w:val="single" w:sz="8" w:space="0" w:color="FFFFFF" w:themeColor="accent4"/>
          <w:right w:val="single" w:sz="8" w:space="0" w:color="FFFFFF" w:themeColor="accent4"/>
        </w:tcBorders>
      </w:tcPr>
    </w:tblStylePr>
    <w:tblStylePr w:type="band1Horz">
      <w:tblPr/>
      <w:tcPr>
        <w:tcBorders>
          <w:top w:val="single" w:sz="8" w:space="0" w:color="FFFFFF" w:themeColor="accent4"/>
          <w:left w:val="single" w:sz="8" w:space="0" w:color="FFFFFF" w:themeColor="accent4"/>
          <w:bottom w:val="single" w:sz="8" w:space="0" w:color="FFFFFF" w:themeColor="accent4"/>
          <w:right w:val="single" w:sz="8" w:space="0" w:color="FFFFFF" w:themeColor="accent4"/>
        </w:tcBorders>
      </w:tcPr>
    </w:tblStylePr>
  </w:style>
  <w:style w:type="paragraph" w:customStyle="1" w:styleId="Default">
    <w:name w:val="Default"/>
    <w:rsid w:val="00C568C6"/>
    <w:pPr>
      <w:autoSpaceDE w:val="0"/>
      <w:autoSpaceDN w:val="0"/>
      <w:adjustRightInd w:val="0"/>
    </w:pPr>
    <w:rPr>
      <w:rFonts w:ascii="Tahoma" w:hAnsi="Tahoma" w:cs="Tahoma"/>
      <w:color w:val="000000"/>
      <w:sz w:val="24"/>
      <w:szCs w:val="24"/>
    </w:rPr>
  </w:style>
  <w:style w:type="paragraph" w:styleId="CommentSubject">
    <w:name w:val="annotation subject"/>
    <w:basedOn w:val="CommentText"/>
    <w:next w:val="CommentText"/>
    <w:link w:val="CommentSubjectChar"/>
    <w:uiPriority w:val="99"/>
    <w:semiHidden/>
    <w:unhideWhenUsed/>
    <w:rsid w:val="005655AF"/>
    <w:rPr>
      <w:b/>
      <w:bCs/>
    </w:rPr>
  </w:style>
  <w:style w:type="character" w:customStyle="1" w:styleId="CommentSubjectChar">
    <w:name w:val="Comment Subject Char"/>
    <w:basedOn w:val="CommentTextChar"/>
    <w:link w:val="CommentSubject"/>
    <w:uiPriority w:val="99"/>
    <w:semiHidden/>
    <w:rsid w:val="005655AF"/>
    <w:rPr>
      <w:b/>
      <w:bCs/>
      <w:lang w:val="en-GB"/>
    </w:rPr>
  </w:style>
  <w:style w:type="paragraph" w:styleId="Header">
    <w:name w:val="header"/>
    <w:basedOn w:val="Normal"/>
    <w:link w:val="HeaderChar"/>
    <w:uiPriority w:val="99"/>
    <w:semiHidden/>
    <w:unhideWhenUsed/>
    <w:rsid w:val="00A4184E"/>
    <w:pPr>
      <w:tabs>
        <w:tab w:val="center" w:pos="4536"/>
        <w:tab w:val="right" w:pos="9072"/>
      </w:tabs>
    </w:pPr>
  </w:style>
  <w:style w:type="character" w:customStyle="1" w:styleId="HeaderChar">
    <w:name w:val="Header Char"/>
    <w:basedOn w:val="DefaultParagraphFont"/>
    <w:link w:val="Header"/>
    <w:uiPriority w:val="99"/>
    <w:semiHidden/>
    <w:rsid w:val="00A4184E"/>
    <w:rPr>
      <w:sz w:val="22"/>
      <w:lang w:val="en-GB"/>
    </w:rPr>
  </w:style>
  <w:style w:type="paragraph" w:styleId="Footer">
    <w:name w:val="footer"/>
    <w:basedOn w:val="Normal"/>
    <w:link w:val="FooterChar"/>
    <w:uiPriority w:val="99"/>
    <w:semiHidden/>
    <w:unhideWhenUsed/>
    <w:rsid w:val="00A4184E"/>
    <w:pPr>
      <w:tabs>
        <w:tab w:val="center" w:pos="4536"/>
        <w:tab w:val="right" w:pos="9072"/>
      </w:tabs>
    </w:pPr>
  </w:style>
  <w:style w:type="character" w:customStyle="1" w:styleId="FooterChar">
    <w:name w:val="Footer Char"/>
    <w:basedOn w:val="DefaultParagraphFont"/>
    <w:link w:val="Footer"/>
    <w:uiPriority w:val="99"/>
    <w:semiHidden/>
    <w:rsid w:val="00A4184E"/>
    <w:rPr>
      <w:sz w:val="22"/>
      <w:lang w:val="en-GB"/>
    </w:rPr>
  </w:style>
</w:styles>
</file>

<file path=word/webSettings.xml><?xml version="1.0" encoding="utf-8"?>
<w:webSettings xmlns:r="http://schemas.openxmlformats.org/officeDocument/2006/relationships" xmlns:w="http://schemas.openxmlformats.org/wordprocessingml/2006/main">
  <w:divs>
    <w:div w:id="97387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ncbi.nlm.nih.gov/pubmed/?term=Hare%20GM%5BAuthor%5D&amp;cauthor=true&amp;cauthor_uid=2215627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cbi.nlm.nih.gov/pubmed/?term=Ozawa%20S%5BAuthor%5D&amp;cauthor=true&amp;cauthor_uid=22156270"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emf"/><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term=Javidroozi%20M%5BAuthor%5D&amp;cauthor=true&amp;cauthor_uid=22156270"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www.ncbi.nlm.nih.gov/pubmed/?term=Shander%20A%5BAuthor%5D&amp;cauthor=true&amp;cauthor_uid=2215627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cbi.nlm.nih.gov/pubmed/?term=J.+Anaesth.+(2011)+107+(suppl+1)%3A+i41-i59." TargetMode="External"/><Relationship Id="rId14" Type="http://schemas.openxmlformats.org/officeDocument/2006/relationships/image" Target="media/image1.emf"/></Relationships>
</file>

<file path=word/theme/theme1.xml><?xml version="1.0" encoding="utf-8"?>
<a:theme xmlns:a="http://schemas.openxmlformats.org/drawingml/2006/main" name="UMC St Radboud Sjabloon">
  <a:themeElements>
    <a:clrScheme name="UMC">
      <a:dk1>
        <a:srgbClr val="000000"/>
      </a:dk1>
      <a:lt1>
        <a:srgbClr val="FFFFFF"/>
      </a:lt1>
      <a:dk2>
        <a:srgbClr val="BE3100"/>
      </a:dk2>
      <a:lt2>
        <a:srgbClr val="F37C09"/>
      </a:lt2>
      <a:accent1>
        <a:srgbClr val="0E4286"/>
      </a:accent1>
      <a:accent2>
        <a:srgbClr val="B89400"/>
      </a:accent2>
      <a:accent3>
        <a:srgbClr val="BE3100"/>
      </a:accent3>
      <a:accent4>
        <a:srgbClr val="FFFFFF"/>
      </a:accent4>
      <a:accent5>
        <a:srgbClr val="00607A"/>
      </a:accent5>
      <a:accent6>
        <a:srgbClr val="3D168B"/>
      </a:accent6>
      <a:hlink>
        <a:srgbClr val="3D168B"/>
      </a:hlink>
      <a:folHlink>
        <a:srgbClr val="00607A"/>
      </a:folHlink>
    </a:clrScheme>
    <a:fontScheme name="Kantoor">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C22963-A14B-4BDF-B567-E9ED12559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19</Pages>
  <Words>3893</Words>
  <Characters>21413</Characters>
  <Application>Microsoft Office Word</Application>
  <DocSecurity>0</DocSecurity>
  <Lines>178</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UMC St Radboud</Company>
  <LinksUpToDate>false</LinksUpToDate>
  <CharactersWithSpaces>25256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z285194</dc:creator>
  <cp:lastModifiedBy>z285194</cp:lastModifiedBy>
  <cp:revision>41</cp:revision>
  <dcterms:created xsi:type="dcterms:W3CDTF">2016-12-12T13:13:00Z</dcterms:created>
  <dcterms:modified xsi:type="dcterms:W3CDTF">2016-12-13T10:22:00Z</dcterms:modified>
</cp:coreProperties>
</file>